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B9F2" w14:textId="241BDB87" w:rsidR="008F45A3" w:rsidRDefault="00A64CC2" w:rsidP="005429AC">
      <w:pPr>
        <w:spacing w:after="250"/>
        <w:ind w:left="1440" w:firstLine="720"/>
        <w:rPr>
          <w:rFonts w:ascii="Times New Roman" w:hAnsi="Times New Roman" w:cs="Times New Roman"/>
          <w:b/>
          <w:color w:val="575757"/>
          <w:sz w:val="52"/>
          <w:szCs w:val="48"/>
          <w:lang w:val="en-IN"/>
        </w:rPr>
      </w:pPr>
      <w:r>
        <w:rPr>
          <w:rFonts w:ascii="Times New Roman" w:hAnsi="Times New Roman" w:cs="Times New Roman"/>
          <w:b/>
          <w:color w:val="575757"/>
          <w:sz w:val="52"/>
          <w:szCs w:val="48"/>
          <w:lang w:val="en-IN"/>
        </w:rPr>
        <w:t xml:space="preserve"> G A Y A T H R </w:t>
      </w:r>
      <w:proofErr w:type="gramStart"/>
      <w:r>
        <w:rPr>
          <w:rFonts w:ascii="Times New Roman" w:hAnsi="Times New Roman" w:cs="Times New Roman"/>
          <w:b/>
          <w:color w:val="575757"/>
          <w:sz w:val="52"/>
          <w:szCs w:val="48"/>
          <w:lang w:val="en-IN"/>
        </w:rPr>
        <w:t>I  D</w:t>
      </w:r>
      <w:proofErr w:type="gramEnd"/>
      <w:r w:rsidR="00E20A06">
        <w:rPr>
          <w:rFonts w:ascii="Times New Roman" w:hAnsi="Times New Roman" w:cs="Times New Roman"/>
          <w:b/>
          <w:color w:val="575757"/>
          <w:sz w:val="52"/>
          <w:szCs w:val="48"/>
          <w:lang w:val="en-IN"/>
        </w:rPr>
        <w:t xml:space="preserve">              </w:t>
      </w:r>
      <w:r w:rsidR="005429AC">
        <w:rPr>
          <w:rFonts w:ascii="Times New Roman" w:hAnsi="Times New Roman" w:cs="Times New Roman"/>
          <w:b/>
          <w:noProof/>
          <w:color w:val="575757"/>
          <w:sz w:val="28"/>
          <w:szCs w:val="24"/>
          <w:lang w:val="en-IN"/>
        </w:rPr>
        <w:drawing>
          <wp:inline distT="0" distB="0" distL="0" distR="0" wp14:anchorId="532EEDA0" wp14:editId="1FB761A7">
            <wp:extent cx="455168" cy="723073"/>
            <wp:effectExtent l="0" t="0" r="2540" b="1270"/>
            <wp:docPr id="1690365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65929" name="Picture 1690365929"/>
                    <pic:cNvPicPr/>
                  </pic:nvPicPr>
                  <pic:blipFill rotWithShape="1">
                    <a:blip r:embed="rId6" cstate="print">
                      <a:extLst>
                        <a:ext uri="{28A0092B-C50C-407E-A947-70E740481C1C}">
                          <a14:useLocalDpi xmlns:a14="http://schemas.microsoft.com/office/drawing/2010/main" val="0"/>
                        </a:ext>
                      </a:extLst>
                    </a:blip>
                    <a:srcRect b="21645"/>
                    <a:stretch/>
                  </pic:blipFill>
                  <pic:spPr bwMode="auto">
                    <a:xfrm>
                      <a:off x="0" y="0"/>
                      <a:ext cx="467136" cy="742086"/>
                    </a:xfrm>
                    <a:prstGeom prst="rect">
                      <a:avLst/>
                    </a:prstGeom>
                    <a:ln>
                      <a:noFill/>
                    </a:ln>
                    <a:extLst>
                      <a:ext uri="{53640926-AAD7-44D8-BBD7-CCE9431645EC}">
                        <a14:shadowObscured xmlns:a14="http://schemas.microsoft.com/office/drawing/2010/main"/>
                      </a:ext>
                    </a:extLst>
                  </pic:spPr>
                </pic:pic>
              </a:graphicData>
            </a:graphic>
          </wp:inline>
        </w:drawing>
      </w:r>
      <w:ins w:id="0" w:author="Microsoft Word" w:date="2024-11-16T07:07:00Z" w16du:dateUtc="2024-11-16T01:37:00Z">
        <w:r w:rsidR="00E20A06">
          <w:rPr>
            <w:rFonts w:ascii="Times New Roman" w:hAnsi="Times New Roman" w:cs="Times New Roman"/>
            <w:b/>
            <w:color w:val="575757"/>
            <w:sz w:val="52"/>
            <w:szCs w:val="48"/>
            <w:lang w:val="en-IN"/>
          </w:rPr>
          <w:t xml:space="preserve"> </w:t>
        </w:r>
      </w:ins>
    </w:p>
    <w:p w14:paraId="0808460F" w14:textId="66B3DE3B" w:rsidR="00885796" w:rsidRDefault="00EE7E34" w:rsidP="00885796">
      <w:pPr>
        <w:spacing w:after="250"/>
        <w:ind w:left="1440" w:firstLine="720"/>
        <w:rPr>
          <w:rFonts w:ascii="Times New Roman" w:hAnsi="Times New Roman" w:cs="Times New Roman"/>
          <w:bCs/>
          <w:color w:val="575757"/>
          <w:sz w:val="36"/>
          <w:szCs w:val="32"/>
          <w:lang w:val="en-IN"/>
        </w:rPr>
      </w:pPr>
      <w:r>
        <w:rPr>
          <w:rFonts w:ascii="Times New Roman" w:hAnsi="Times New Roman" w:cs="Times New Roman"/>
          <w:b/>
          <w:noProof/>
          <w:color w:val="575757"/>
          <w:sz w:val="28"/>
          <w:szCs w:val="24"/>
        </w:rPr>
        <mc:AlternateContent>
          <mc:Choice Requires="wps">
            <w:drawing>
              <wp:anchor distT="0" distB="0" distL="0" distR="0" simplePos="0" relativeHeight="251658242" behindDoc="0" locked="0" layoutInCell="1" allowOverlap="1" wp14:anchorId="02597C62" wp14:editId="1D61630A">
                <wp:simplePos x="0" y="0"/>
                <wp:positionH relativeFrom="page">
                  <wp:align>left</wp:align>
                </wp:positionH>
                <wp:positionV relativeFrom="paragraph">
                  <wp:posOffset>320040</wp:posOffset>
                </wp:positionV>
                <wp:extent cx="11155680" cy="15240"/>
                <wp:effectExtent l="0" t="0" r="26670" b="22860"/>
                <wp:wrapNone/>
                <wp:docPr id="648704245"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5568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299F8" id="_x0000_t32" coordsize="21600,21600" o:spt="32" o:oned="t" path="m,l21600,21600e" filled="f">
                <v:path arrowok="t" fillok="f" o:connecttype="none"/>
                <o:lock v:ext="edit" shapetype="t"/>
              </v:shapetype>
              <v:shape id="1027" o:spid="_x0000_s1026" type="#_x0000_t32" style="position:absolute;margin-left:0;margin-top:25.2pt;width:878.4pt;height:1.2pt;flip:y;z-index:251658752;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">
                <w10:wrap anchorx="page"/>
              </v:shape>
            </w:pict>
          </mc:Fallback>
        </mc:AlternateContent>
      </w:r>
      <w:r w:rsidR="003C7D5D">
        <w:rPr>
          <w:rFonts w:ascii="Times New Roman" w:hAnsi="Times New Roman" w:cs="Times New Roman"/>
          <w:b/>
          <w:noProof/>
          <w:color w:val="575757"/>
          <w:sz w:val="28"/>
          <w:szCs w:val="24"/>
        </w:rPr>
        <mc:AlternateContent>
          <mc:Choice Requires="wps">
            <w:drawing>
              <wp:anchor distT="0" distB="0" distL="114300" distR="114300" simplePos="0" relativeHeight="251658240" behindDoc="0" locked="0" layoutInCell="1" allowOverlap="1" wp14:anchorId="47FAFA19" wp14:editId="4CEE9AD1">
                <wp:simplePos x="0" y="0"/>
                <wp:positionH relativeFrom="column">
                  <wp:posOffset>0</wp:posOffset>
                </wp:positionH>
                <wp:positionV relativeFrom="paragraph">
                  <wp:posOffset>0</wp:posOffset>
                </wp:positionV>
                <wp:extent cx="635000" cy="635000"/>
                <wp:effectExtent l="9525" t="9525" r="12700" b="12700"/>
                <wp:wrapNone/>
                <wp:docPr id="1664109531" name="Auto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4917949" id="AutoShape 4" o:spid="_x0000_s1026" type="#_x0000_t3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">
                <o:lock v:ext="edit" selection="t"/>
              </v:shape>
            </w:pict>
          </mc:Fallback>
        </mc:AlternateContent>
      </w:r>
      <w:r>
        <w:rPr>
          <w:rFonts w:ascii="Times New Roman" w:hAnsi="Times New Roman" w:cs="Times New Roman"/>
          <w:b/>
          <w:color w:val="575757"/>
          <w:sz w:val="36"/>
          <w:szCs w:val="32"/>
          <w:lang w:val="en-IN"/>
        </w:rPr>
        <w:t xml:space="preserve">   </w:t>
      </w:r>
      <w:r>
        <w:rPr>
          <w:rFonts w:ascii="Times New Roman" w:hAnsi="Times New Roman" w:cs="Times New Roman"/>
          <w:bCs/>
          <w:color w:val="575757"/>
          <w:sz w:val="36"/>
          <w:szCs w:val="32"/>
          <w:lang w:val="en-IN"/>
        </w:rPr>
        <w:t xml:space="preserve">W E </w:t>
      </w:r>
      <w:proofErr w:type="gramStart"/>
      <w:r>
        <w:rPr>
          <w:rFonts w:ascii="Times New Roman" w:hAnsi="Times New Roman" w:cs="Times New Roman"/>
          <w:bCs/>
          <w:color w:val="575757"/>
          <w:sz w:val="36"/>
          <w:szCs w:val="32"/>
          <w:lang w:val="en-IN"/>
        </w:rPr>
        <w:t>B  D</w:t>
      </w:r>
      <w:proofErr w:type="gramEnd"/>
      <w:r>
        <w:rPr>
          <w:rFonts w:ascii="Times New Roman" w:hAnsi="Times New Roman" w:cs="Times New Roman"/>
          <w:bCs/>
          <w:color w:val="575757"/>
          <w:sz w:val="36"/>
          <w:szCs w:val="32"/>
          <w:lang w:val="en-IN"/>
        </w:rPr>
        <w:t xml:space="preserve"> E V E L O P</w:t>
      </w:r>
      <w:r w:rsidR="00885796">
        <w:rPr>
          <w:rFonts w:ascii="Times New Roman" w:hAnsi="Times New Roman" w:cs="Times New Roman"/>
          <w:bCs/>
          <w:color w:val="575757"/>
          <w:sz w:val="36"/>
          <w:szCs w:val="32"/>
          <w:lang w:val="en-IN"/>
        </w:rPr>
        <w:t xml:space="preserve"> </w:t>
      </w:r>
      <w:r>
        <w:rPr>
          <w:rFonts w:ascii="Times New Roman" w:hAnsi="Times New Roman" w:cs="Times New Roman"/>
          <w:bCs/>
          <w:color w:val="575757"/>
          <w:sz w:val="36"/>
          <w:szCs w:val="32"/>
          <w:lang w:val="en-IN"/>
        </w:rPr>
        <w:t>E</w:t>
      </w:r>
      <w:r w:rsidR="00885796">
        <w:rPr>
          <w:rFonts w:ascii="Times New Roman" w:hAnsi="Times New Roman" w:cs="Times New Roman"/>
          <w:bCs/>
          <w:color w:val="575757"/>
          <w:sz w:val="36"/>
          <w:szCs w:val="32"/>
          <w:lang w:val="en-IN"/>
        </w:rPr>
        <w:t xml:space="preserve"> R</w:t>
      </w:r>
    </w:p>
    <w:p w14:paraId="63D38C41" w14:textId="4112D701" w:rsidR="008F45A3" w:rsidRDefault="009E13D2">
      <w:pPr>
        <w:spacing w:after="250"/>
        <w:rPr>
          <w:rFonts w:ascii="Times New Roman" w:hAnsi="Times New Roman" w:cs="Times New Roman"/>
          <w:b/>
          <w:szCs w:val="21"/>
        </w:rPr>
      </w:pPr>
      <w:r>
        <w:rPr>
          <w:rFonts w:ascii="Times New Roman" w:hAnsi="Times New Roman" w:cs="Times New Roman"/>
          <w:noProof/>
          <w:color w:val="575757"/>
          <w:szCs w:val="21"/>
        </w:rPr>
        <w:t xml:space="preserve">+91 8668067125    </w:t>
      </w:r>
      <w:r w:rsidR="00885796">
        <w:rPr>
          <w:rFonts w:ascii="Times New Roman" w:hAnsi="Times New Roman" w:cs="Times New Roman"/>
          <w:noProof/>
          <w:color w:val="575757"/>
          <w:szCs w:val="21"/>
        </w:rPr>
        <w:t xml:space="preserve">       </w:t>
      </w:r>
      <w:r w:rsidR="0095628B">
        <w:rPr>
          <w:rFonts w:ascii="Times New Roman" w:hAnsi="Times New Roman" w:cs="Times New Roman"/>
          <w:noProof/>
          <w:color w:val="575757"/>
          <w:szCs w:val="21"/>
        </w:rPr>
        <w:t xml:space="preserve">   </w:t>
      </w:r>
      <w:r w:rsidR="00885796">
        <w:rPr>
          <w:rFonts w:ascii="Times New Roman" w:hAnsi="Times New Roman" w:cs="Times New Roman"/>
          <w:noProof/>
          <w:color w:val="575757"/>
          <w:szCs w:val="21"/>
        </w:rPr>
        <w:t xml:space="preserve"> </w:t>
      </w:r>
      <w:hyperlink r:id="rId7" w:history="1">
        <w:r w:rsidR="00885796" w:rsidRPr="00443221">
          <w:rPr>
            <w:rStyle w:val="Hyperlink"/>
            <w:rFonts w:ascii="Times New Roman" w:hAnsi="Times New Roman" w:cs="Times New Roman"/>
            <w:noProof/>
            <w:szCs w:val="21"/>
          </w:rPr>
          <w:t>dgayathridhanush@gmail.com</w:t>
        </w:r>
      </w:hyperlink>
      <w:r w:rsidR="00885796">
        <w:rPr>
          <w:rFonts w:ascii="Times New Roman" w:hAnsi="Times New Roman" w:cs="Times New Roman"/>
          <w:b/>
          <w:color w:val="575757"/>
          <w:szCs w:val="21"/>
        </w:rPr>
        <w:tab/>
      </w:r>
      <w:r w:rsidR="0095628B">
        <w:rPr>
          <w:rFonts w:ascii="Times New Roman" w:hAnsi="Times New Roman" w:cs="Times New Roman"/>
          <w:b/>
          <w:color w:val="575757"/>
          <w:szCs w:val="21"/>
        </w:rPr>
        <w:t xml:space="preserve">              </w:t>
      </w:r>
      <w:hyperlink r:id="rId8" w:history="1">
        <w:r w:rsidR="0095628B" w:rsidRPr="00182EA8">
          <w:rPr>
            <w:rStyle w:val="Hyperlink"/>
            <w:rFonts w:ascii="Times New Roman" w:hAnsi="Times New Roman" w:cs="Times New Roman"/>
            <w:b/>
            <w:szCs w:val="21"/>
          </w:rPr>
          <w:t xml:space="preserve">www.linkedin.com/in/ </w:t>
        </w:r>
        <w:proofErr w:type="spellStart"/>
        <w:r w:rsidR="0095628B" w:rsidRPr="00182EA8">
          <w:rPr>
            <w:rStyle w:val="Hyperlink"/>
            <w:rFonts w:ascii="Times New Roman" w:hAnsi="Times New Roman" w:cs="Times New Roman"/>
            <w:b/>
            <w:szCs w:val="21"/>
          </w:rPr>
          <w:t>gayathridhanush</w:t>
        </w:r>
        <w:proofErr w:type="spellEnd"/>
      </w:hyperlink>
    </w:p>
    <w:p w14:paraId="6981823F" w14:textId="2DBE2C04" w:rsidR="00036F34" w:rsidRPr="00885796" w:rsidRDefault="00EE7E34">
      <w:pPr>
        <w:spacing w:after="250"/>
        <w:rPr>
          <w:rFonts w:ascii="Times New Roman" w:hAnsi="Times New Roman" w:cs="Times New Roman"/>
          <w:bCs/>
          <w:color w:val="575757"/>
          <w:sz w:val="36"/>
          <w:szCs w:val="32"/>
          <w:lang w:val="en-IN"/>
        </w:rPr>
      </w:pPr>
      <w:r>
        <w:rPr>
          <w:rFonts w:ascii="Times New Roman" w:hAnsi="Times New Roman" w:cs="Times New Roman"/>
          <w:b/>
          <w:noProof/>
          <w:color w:val="575757"/>
          <w:sz w:val="28"/>
          <w:szCs w:val="24"/>
          <w:lang w:val="en-IN"/>
        </w:rPr>
        <mc:AlternateContent>
          <mc:Choice Requires="wps">
            <w:drawing>
              <wp:anchor distT="0" distB="0" distL="0" distR="0" simplePos="0" relativeHeight="251658241" behindDoc="0" locked="0" layoutInCell="1" allowOverlap="1" wp14:anchorId="17B1DA2C" wp14:editId="00093A4F">
                <wp:simplePos x="0" y="0"/>
                <wp:positionH relativeFrom="page">
                  <wp:align>left</wp:align>
                </wp:positionH>
                <wp:positionV relativeFrom="paragraph">
                  <wp:posOffset>281940</wp:posOffset>
                </wp:positionV>
                <wp:extent cx="11155680" cy="15240"/>
                <wp:effectExtent l="0" t="0" r="26670" b="22860"/>
                <wp:wrapNone/>
                <wp:docPr id="541782269"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5568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31061" id="1031" o:spid="_x0000_s1026" type="#_x0000_t32" style="position:absolute;margin-left:0;margin-top:22.2pt;width:878.4pt;height:1.2pt;flip:y;z-index:251657728;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">
                <w10:wrap anchorx="page"/>
              </v:shape>
            </w:pict>
          </mc:Fallback>
        </mc:AlternateContent>
      </w:r>
      <w:hyperlink r:id="rId9" w:history="1">
        <w:r w:rsidR="00563B1C" w:rsidRPr="00C963DB">
          <w:rPr>
            <w:rStyle w:val="Hyperlink"/>
            <w:rFonts w:ascii="Times New Roman" w:hAnsi="Times New Roman" w:cs="Times New Roman"/>
            <w:bCs/>
            <w:sz w:val="24"/>
            <w:lang w:val="en-IN"/>
          </w:rPr>
          <w:t>https://github.com/gayathridhanus</w:t>
        </w:r>
      </w:hyperlink>
      <w:r w:rsidR="00563B1C">
        <w:rPr>
          <w:rFonts w:ascii="Times New Roman" w:hAnsi="Times New Roman" w:cs="Times New Roman"/>
          <w:bCs/>
          <w:color w:val="575757"/>
          <w:sz w:val="24"/>
          <w:lang w:val="en-IN"/>
        </w:rPr>
        <w:t xml:space="preserve">   </w:t>
      </w:r>
      <w:r w:rsidR="00563B1C">
        <w:rPr>
          <w:rFonts w:ascii="Times New Roman" w:hAnsi="Times New Roman" w:cs="Times New Roman"/>
          <w:bCs/>
          <w:color w:val="575757"/>
          <w:sz w:val="24"/>
          <w:lang w:val="en-IN"/>
        </w:rPr>
        <w:tab/>
      </w:r>
      <w:r w:rsidR="00563B1C">
        <w:rPr>
          <w:rFonts w:ascii="Times New Roman" w:hAnsi="Times New Roman" w:cs="Times New Roman"/>
          <w:bCs/>
          <w:color w:val="575757"/>
          <w:sz w:val="24"/>
          <w:lang w:val="en-IN"/>
        </w:rPr>
        <w:tab/>
      </w:r>
      <w:r w:rsidR="00563B1C">
        <w:rPr>
          <w:rFonts w:ascii="Times New Roman" w:hAnsi="Times New Roman" w:cs="Times New Roman"/>
          <w:bCs/>
          <w:color w:val="575757"/>
          <w:sz w:val="24"/>
          <w:lang w:val="en-IN"/>
        </w:rPr>
        <w:tab/>
        <w:t>Portfolio:</w:t>
      </w:r>
      <w:r w:rsidR="0069129E" w:rsidRPr="0069129E">
        <w:t xml:space="preserve"> </w:t>
      </w:r>
      <w:r w:rsidR="0069129E" w:rsidRPr="0069129E">
        <w:rPr>
          <w:rFonts w:ascii="Times New Roman" w:hAnsi="Times New Roman" w:cs="Times New Roman"/>
          <w:bCs/>
          <w:color w:val="575757"/>
          <w:sz w:val="24"/>
          <w:lang w:val="en-IN"/>
        </w:rPr>
        <w:t>https://gayathridhanush.netlify.app/</w:t>
      </w:r>
    </w:p>
    <w:p w14:paraId="130DD6F2" w14:textId="77777777" w:rsidR="00F24742" w:rsidRDefault="00F24742">
      <w:pPr>
        <w:spacing w:before="1"/>
        <w:rPr>
          <w:rFonts w:ascii="Times New Roman" w:hAnsi="Times New Roman" w:cs="Times New Roman"/>
          <w:b/>
          <w:color w:val="575757"/>
          <w:w w:val="85"/>
          <w:sz w:val="28"/>
          <w:szCs w:val="24"/>
        </w:rPr>
      </w:pPr>
    </w:p>
    <w:p w14:paraId="5282202C" w14:textId="06D4214A" w:rsidR="008F45A3" w:rsidRDefault="009E13D2">
      <w:pPr>
        <w:spacing w:before="1"/>
        <w:rPr>
          <w:rFonts w:ascii="Times New Roman" w:hAnsi="Times New Roman" w:cs="Times New Roman"/>
          <w:b/>
          <w:color w:val="575757"/>
          <w:w w:val="85"/>
          <w:sz w:val="28"/>
          <w:szCs w:val="24"/>
        </w:rPr>
      </w:pPr>
      <w:r>
        <w:rPr>
          <w:rFonts w:ascii="Times New Roman" w:hAnsi="Times New Roman" w:cs="Times New Roman"/>
          <w:b/>
          <w:color w:val="575757"/>
          <w:w w:val="85"/>
          <w:sz w:val="28"/>
          <w:szCs w:val="24"/>
        </w:rPr>
        <w:t>SKILLS</w:t>
      </w:r>
    </w:p>
    <w:p w14:paraId="6218D896" w14:textId="77777777" w:rsidR="00A427AD" w:rsidRDefault="009E13D2" w:rsidP="00A427AD">
      <w:pPr>
        <w:spacing w:before="1"/>
        <w:rPr>
          <w:rFonts w:ascii="Times New Roman" w:hAnsi="Times New Roman" w:cs="Times New Roman"/>
          <w:bCs/>
          <w:color w:val="575757"/>
        </w:rPr>
      </w:pPr>
      <w:r>
        <w:rPr>
          <w:rFonts w:ascii="Times New Roman" w:hAnsi="Times New Roman" w:cs="Times New Roman"/>
          <w:b/>
          <w:color w:val="575757"/>
          <w:w w:val="85"/>
          <w:sz w:val="28"/>
          <w:szCs w:val="24"/>
        </w:rPr>
        <w:tab/>
      </w:r>
      <w:proofErr w:type="gramStart"/>
      <w:r w:rsidR="00A427AD">
        <w:rPr>
          <w:rFonts w:ascii="Times New Roman" w:hAnsi="Times New Roman" w:cs="Times New Roman"/>
          <w:bCs/>
          <w:color w:val="575757"/>
        </w:rPr>
        <w:t>C ,</w:t>
      </w:r>
      <w:proofErr w:type="gramEnd"/>
      <w:r w:rsidR="00A427AD">
        <w:rPr>
          <w:rFonts w:ascii="Times New Roman" w:hAnsi="Times New Roman" w:cs="Times New Roman"/>
          <w:bCs/>
          <w:color w:val="575757"/>
        </w:rPr>
        <w:t xml:space="preserve"> C++ , Java , Excel , HTML , CSS , Java Script </w:t>
      </w:r>
    </w:p>
    <w:p w14:paraId="41603289" w14:textId="776B677B" w:rsidR="00A427AD" w:rsidRDefault="00A427AD" w:rsidP="00A427AD">
      <w:pPr>
        <w:spacing w:before="1"/>
        <w:rPr>
          <w:rFonts w:ascii="Times New Roman" w:hAnsi="Times New Roman" w:cs="Times New Roman"/>
          <w:bCs/>
          <w:color w:val="575757"/>
        </w:rPr>
      </w:pPr>
      <w:r>
        <w:rPr>
          <w:rFonts w:ascii="Times New Roman" w:hAnsi="Times New Roman" w:cs="Times New Roman"/>
          <w:bCs/>
          <w:color w:val="575757"/>
        </w:rPr>
        <w:tab/>
        <w:t xml:space="preserve">Basics – React </w:t>
      </w:r>
      <w:proofErr w:type="gramStart"/>
      <w:r>
        <w:rPr>
          <w:rFonts w:ascii="Times New Roman" w:hAnsi="Times New Roman" w:cs="Times New Roman"/>
          <w:bCs/>
          <w:color w:val="575757"/>
        </w:rPr>
        <w:t>JS</w:t>
      </w:r>
      <w:r w:rsidR="0095628B">
        <w:rPr>
          <w:rFonts w:ascii="Times New Roman" w:hAnsi="Times New Roman" w:cs="Times New Roman"/>
          <w:bCs/>
          <w:color w:val="575757"/>
        </w:rPr>
        <w:t xml:space="preserve"> </w:t>
      </w:r>
      <w:r>
        <w:rPr>
          <w:rFonts w:ascii="Times New Roman" w:hAnsi="Times New Roman" w:cs="Times New Roman"/>
          <w:bCs/>
          <w:color w:val="575757"/>
        </w:rPr>
        <w:t>,</w:t>
      </w:r>
      <w:proofErr w:type="gramEnd"/>
      <w:r>
        <w:rPr>
          <w:rFonts w:ascii="Times New Roman" w:hAnsi="Times New Roman" w:cs="Times New Roman"/>
          <w:bCs/>
          <w:color w:val="575757"/>
        </w:rPr>
        <w:t xml:space="preserve"> Kotlin</w:t>
      </w:r>
      <w:r w:rsidR="00885796">
        <w:rPr>
          <w:rFonts w:ascii="Times New Roman" w:hAnsi="Times New Roman" w:cs="Times New Roman"/>
          <w:bCs/>
          <w:color w:val="575757"/>
        </w:rPr>
        <w:t xml:space="preserve"> , PHP </w:t>
      </w:r>
    </w:p>
    <w:p w14:paraId="65190C6D" w14:textId="7858AB7C" w:rsidR="00A427AD" w:rsidRPr="00A427AD" w:rsidRDefault="00A427AD" w:rsidP="00A427AD">
      <w:pPr>
        <w:spacing w:before="1"/>
        <w:rPr>
          <w:rFonts w:ascii="Times New Roman" w:hAnsi="Times New Roman" w:cs="Times New Roman"/>
          <w:bCs/>
          <w:color w:val="575757"/>
          <w:w w:val="85"/>
        </w:rPr>
      </w:pPr>
      <w:r>
        <w:rPr>
          <w:rFonts w:ascii="Times New Roman" w:hAnsi="Times New Roman" w:cs="Times New Roman"/>
          <w:bCs/>
          <w:color w:val="575757"/>
        </w:rPr>
        <w:tab/>
        <w:t xml:space="preserve">Git &amp; </w:t>
      </w:r>
      <w:proofErr w:type="gramStart"/>
      <w:r>
        <w:rPr>
          <w:rFonts w:ascii="Times New Roman" w:hAnsi="Times New Roman" w:cs="Times New Roman"/>
          <w:bCs/>
          <w:color w:val="575757"/>
        </w:rPr>
        <w:t>GitHub ,</w:t>
      </w:r>
      <w:proofErr w:type="gramEnd"/>
      <w:r>
        <w:rPr>
          <w:rFonts w:ascii="Times New Roman" w:hAnsi="Times New Roman" w:cs="Times New Roman"/>
          <w:bCs/>
          <w:color w:val="575757"/>
        </w:rPr>
        <w:t xml:space="preserve"> Canva , WordPress</w:t>
      </w:r>
      <w:r>
        <w:rPr>
          <w:rFonts w:ascii="Times New Roman" w:hAnsi="Times New Roman" w:cs="Times New Roman"/>
          <w:b/>
          <w:color w:val="575757"/>
          <w:w w:val="85"/>
          <w:sz w:val="28"/>
          <w:szCs w:val="24"/>
        </w:rPr>
        <w:tab/>
      </w:r>
    </w:p>
    <w:p w14:paraId="0D09DE20" w14:textId="26BC4C79" w:rsidR="008F45A3" w:rsidRPr="00747281" w:rsidRDefault="009E13D2">
      <w:pPr>
        <w:spacing w:before="1"/>
        <w:rPr>
          <w:rFonts w:ascii="Times New Roman" w:hAnsi="Times New Roman" w:cs="Times New Roman"/>
          <w:bCs/>
          <w:color w:val="575757"/>
          <w:w w:val="85"/>
        </w:rPr>
      </w:pPr>
      <w:proofErr w:type="gramStart"/>
      <w:r w:rsidRPr="00A427AD">
        <w:rPr>
          <w:rFonts w:ascii="Times New Roman" w:hAnsi="Times New Roman" w:cs="Times New Roman"/>
          <w:bCs/>
          <w:color w:val="575757"/>
          <w:w w:val="85"/>
        </w:rPr>
        <w:t>.</w:t>
      </w:r>
      <w:r>
        <w:rPr>
          <w:rFonts w:ascii="Times New Roman" w:hAnsi="Times New Roman" w:cs="Times New Roman"/>
          <w:b/>
          <w:color w:val="575757"/>
          <w:w w:val="85"/>
          <w:sz w:val="28"/>
          <w:szCs w:val="24"/>
        </w:rPr>
        <w:t>EDUCATION</w:t>
      </w:r>
      <w:proofErr w:type="gramEnd"/>
    </w:p>
    <w:p w14:paraId="4E9B2E64" w14:textId="77777777" w:rsidR="008F45A3" w:rsidRDefault="009E13D2">
      <w:pPr>
        <w:spacing w:before="241"/>
        <w:ind w:left="213"/>
        <w:rPr>
          <w:rFonts w:ascii="Times New Roman" w:hAnsi="Times New Roman" w:cs="Times New Roman"/>
          <w:bCs/>
        </w:rPr>
      </w:pPr>
      <w:r>
        <w:rPr>
          <w:rFonts w:ascii="Times New Roman" w:hAnsi="Times New Roman" w:cs="Times New Roman"/>
          <w:bCs/>
          <w:szCs w:val="21"/>
        </w:rPr>
        <w:tab/>
      </w:r>
      <w:r>
        <w:rPr>
          <w:rFonts w:ascii="Times New Roman" w:hAnsi="Times New Roman" w:cs="Times New Roman"/>
          <w:bCs/>
          <w:color w:val="575757"/>
        </w:rPr>
        <w:t>B.E. CSE</w:t>
      </w:r>
      <w:r>
        <w:rPr>
          <w:rFonts w:ascii="Times New Roman" w:hAnsi="Times New Roman" w:cs="Times New Roman"/>
          <w:bCs/>
          <w:color w:val="575757"/>
          <w:spacing w:val="1"/>
        </w:rPr>
        <w:t xml:space="preserve"> </w:t>
      </w:r>
      <w:r>
        <w:rPr>
          <w:rFonts w:ascii="Times New Roman" w:hAnsi="Times New Roman" w:cs="Times New Roman"/>
          <w:bCs/>
          <w:color w:val="575757"/>
        </w:rPr>
        <w:t>(Expected</w:t>
      </w:r>
      <w:r>
        <w:rPr>
          <w:rFonts w:ascii="Times New Roman" w:hAnsi="Times New Roman" w:cs="Times New Roman"/>
          <w:bCs/>
          <w:color w:val="575757"/>
          <w:spacing w:val="1"/>
        </w:rPr>
        <w:t xml:space="preserve"> </w:t>
      </w:r>
      <w:r>
        <w:rPr>
          <w:rFonts w:ascii="Times New Roman" w:hAnsi="Times New Roman" w:cs="Times New Roman"/>
          <w:bCs/>
          <w:color w:val="575757"/>
        </w:rPr>
        <w:t>Graduation:</w:t>
      </w:r>
      <w:r>
        <w:rPr>
          <w:rFonts w:ascii="Times New Roman" w:hAnsi="Times New Roman" w:cs="Times New Roman"/>
          <w:bCs/>
          <w:color w:val="575757"/>
          <w:spacing w:val="1"/>
        </w:rPr>
        <w:t xml:space="preserve"> </w:t>
      </w:r>
      <w:r>
        <w:rPr>
          <w:rFonts w:ascii="Times New Roman" w:hAnsi="Times New Roman" w:cs="Times New Roman"/>
          <w:bCs/>
          <w:color w:val="575757"/>
        </w:rPr>
        <w:t>[</w:t>
      </w:r>
      <w:proofErr w:type="gramStart"/>
      <w:r>
        <w:rPr>
          <w:rFonts w:ascii="Times New Roman" w:hAnsi="Times New Roman" w:cs="Times New Roman"/>
          <w:bCs/>
          <w:color w:val="575757"/>
        </w:rPr>
        <w:t>JUNE</w:t>
      </w:r>
      <w:r>
        <w:rPr>
          <w:rFonts w:ascii="Times New Roman" w:hAnsi="Times New Roman" w:cs="Times New Roman"/>
          <w:bCs/>
          <w:color w:val="575757"/>
          <w:spacing w:val="1"/>
        </w:rPr>
        <w:t xml:space="preserve"> </w:t>
      </w:r>
      <w:r>
        <w:rPr>
          <w:rFonts w:ascii="Times New Roman" w:hAnsi="Times New Roman" w:cs="Times New Roman"/>
          <w:bCs/>
          <w:color w:val="575757"/>
        </w:rPr>
        <w:t>,</w:t>
      </w:r>
      <w:proofErr w:type="gramEnd"/>
      <w:r>
        <w:rPr>
          <w:rFonts w:ascii="Times New Roman" w:hAnsi="Times New Roman" w:cs="Times New Roman"/>
          <w:bCs/>
          <w:color w:val="575757"/>
          <w:spacing w:val="1"/>
        </w:rPr>
        <w:t xml:space="preserve"> </w:t>
      </w:r>
      <w:r>
        <w:rPr>
          <w:rFonts w:ascii="Times New Roman" w:hAnsi="Times New Roman" w:cs="Times New Roman"/>
          <w:bCs/>
          <w:color w:val="575757"/>
        </w:rPr>
        <w:t>2025])</w:t>
      </w:r>
      <w:r>
        <w:rPr>
          <w:rFonts w:ascii="Times New Roman" w:hAnsi="Times New Roman" w:cs="Times New Roman"/>
          <w:bCs/>
        </w:rPr>
        <w:t xml:space="preserve"> </w:t>
      </w:r>
    </w:p>
    <w:p w14:paraId="324F9815" w14:textId="77777777" w:rsidR="008F45A3" w:rsidRDefault="009E13D2">
      <w:pPr>
        <w:pStyle w:val="BodyText"/>
        <w:ind w:left="244" w:firstLine="476"/>
        <w:rPr>
          <w:rFonts w:ascii="Times New Roman" w:hAnsi="Times New Roman" w:cs="Times New Roman"/>
          <w:sz w:val="22"/>
          <w:szCs w:val="22"/>
        </w:rPr>
      </w:pPr>
      <w:r>
        <w:rPr>
          <w:rFonts w:ascii="Times New Roman" w:hAnsi="Times New Roman" w:cs="Times New Roman"/>
          <w:b/>
          <w:color w:val="575757"/>
          <w:sz w:val="22"/>
          <w:szCs w:val="22"/>
        </w:rPr>
        <w:t xml:space="preserve">Sree </w:t>
      </w:r>
      <w:proofErr w:type="spellStart"/>
      <w:r>
        <w:rPr>
          <w:rFonts w:ascii="Times New Roman" w:hAnsi="Times New Roman" w:cs="Times New Roman"/>
          <w:b/>
          <w:color w:val="575757"/>
          <w:sz w:val="22"/>
          <w:szCs w:val="22"/>
        </w:rPr>
        <w:t>Sowdambika</w:t>
      </w:r>
      <w:proofErr w:type="spellEnd"/>
      <w:r>
        <w:rPr>
          <w:rFonts w:ascii="Times New Roman" w:hAnsi="Times New Roman" w:cs="Times New Roman"/>
          <w:b/>
          <w:color w:val="575757"/>
          <w:sz w:val="22"/>
          <w:szCs w:val="22"/>
        </w:rPr>
        <w:t xml:space="preserve"> College </w:t>
      </w:r>
      <w:proofErr w:type="gramStart"/>
      <w:r>
        <w:rPr>
          <w:rFonts w:ascii="Times New Roman" w:hAnsi="Times New Roman" w:cs="Times New Roman"/>
          <w:b/>
          <w:color w:val="575757"/>
          <w:sz w:val="22"/>
          <w:szCs w:val="22"/>
        </w:rPr>
        <w:t xml:space="preserve">of </w:t>
      </w:r>
      <w:r>
        <w:rPr>
          <w:rFonts w:ascii="Times New Roman" w:hAnsi="Times New Roman" w:cs="Times New Roman"/>
          <w:b/>
          <w:color w:val="575757"/>
          <w:spacing w:val="-52"/>
          <w:sz w:val="22"/>
          <w:szCs w:val="22"/>
        </w:rPr>
        <w:t xml:space="preserve"> </w:t>
      </w:r>
      <w:r>
        <w:rPr>
          <w:rFonts w:ascii="Times New Roman" w:hAnsi="Times New Roman" w:cs="Times New Roman"/>
          <w:b/>
          <w:color w:val="575757"/>
          <w:sz w:val="22"/>
          <w:szCs w:val="22"/>
        </w:rPr>
        <w:t>Engineering</w:t>
      </w:r>
      <w:proofErr w:type="gramEnd"/>
      <w:r>
        <w:rPr>
          <w:rFonts w:ascii="Times New Roman" w:hAnsi="Times New Roman" w:cs="Times New Roman"/>
          <w:bCs/>
          <w:sz w:val="22"/>
          <w:szCs w:val="22"/>
        </w:rPr>
        <w:tab/>
      </w:r>
      <w:r>
        <w:rPr>
          <w:rFonts w:ascii="Times New Roman" w:hAnsi="Times New Roman" w:cs="Times New Roman"/>
          <w:bCs/>
          <w:sz w:val="22"/>
          <w:szCs w:val="22"/>
        </w:rPr>
        <w:tab/>
      </w:r>
      <w:r>
        <w:rPr>
          <w:rFonts w:ascii="Times New Roman" w:hAnsi="Times New Roman" w:cs="Times New Roman"/>
          <w:bCs/>
          <w:sz w:val="22"/>
          <w:szCs w:val="22"/>
        </w:rPr>
        <w:tab/>
      </w:r>
      <w:r>
        <w:rPr>
          <w:rFonts w:ascii="Times New Roman" w:hAnsi="Times New Roman" w:cs="Times New Roman"/>
          <w:color w:val="575757"/>
          <w:sz w:val="22"/>
          <w:szCs w:val="22"/>
        </w:rPr>
        <w:t>8.43 CGPA</w:t>
      </w:r>
    </w:p>
    <w:p w14:paraId="328A2ABB" w14:textId="77777777" w:rsidR="008F45A3" w:rsidRDefault="008F45A3">
      <w:pPr>
        <w:spacing w:before="1"/>
        <w:ind w:left="184"/>
        <w:rPr>
          <w:rFonts w:ascii="Times New Roman" w:hAnsi="Times New Roman" w:cs="Times New Roman"/>
          <w:bCs/>
          <w:color w:val="575757"/>
        </w:rPr>
      </w:pPr>
    </w:p>
    <w:p w14:paraId="79961E3F" w14:textId="77777777" w:rsidR="008F45A3" w:rsidRDefault="009E13D2">
      <w:pPr>
        <w:spacing w:before="1"/>
        <w:ind w:left="720"/>
        <w:rPr>
          <w:rFonts w:ascii="Times New Roman" w:hAnsi="Times New Roman" w:cs="Times New Roman"/>
          <w:bCs/>
        </w:rPr>
      </w:pPr>
      <w:r>
        <w:rPr>
          <w:rFonts w:ascii="Times New Roman" w:hAnsi="Times New Roman" w:cs="Times New Roman"/>
          <w:bCs/>
          <w:color w:val="575757"/>
        </w:rPr>
        <w:t>Higher</w:t>
      </w:r>
      <w:r>
        <w:rPr>
          <w:rFonts w:ascii="Times New Roman" w:hAnsi="Times New Roman" w:cs="Times New Roman"/>
          <w:bCs/>
          <w:color w:val="575757"/>
          <w:spacing w:val="2"/>
        </w:rPr>
        <w:t xml:space="preserve"> </w:t>
      </w:r>
      <w:r>
        <w:rPr>
          <w:rFonts w:ascii="Times New Roman" w:hAnsi="Times New Roman" w:cs="Times New Roman"/>
          <w:bCs/>
          <w:color w:val="575757"/>
        </w:rPr>
        <w:t>Secondary</w:t>
      </w:r>
      <w:r>
        <w:rPr>
          <w:rFonts w:ascii="Times New Roman" w:hAnsi="Times New Roman" w:cs="Times New Roman"/>
          <w:bCs/>
          <w:color w:val="575757"/>
          <w:spacing w:val="2"/>
        </w:rPr>
        <w:t xml:space="preserve"> </w:t>
      </w:r>
      <w:r>
        <w:rPr>
          <w:rFonts w:ascii="Times New Roman" w:hAnsi="Times New Roman" w:cs="Times New Roman"/>
          <w:bCs/>
          <w:color w:val="575757"/>
        </w:rPr>
        <w:t>Education</w:t>
      </w:r>
      <w:r>
        <w:rPr>
          <w:rFonts w:ascii="Times New Roman" w:hAnsi="Times New Roman" w:cs="Times New Roman"/>
          <w:bCs/>
          <w:color w:val="575757"/>
          <w:spacing w:val="2"/>
        </w:rPr>
        <w:t xml:space="preserve"> </w:t>
      </w:r>
      <w:r>
        <w:rPr>
          <w:rFonts w:ascii="Times New Roman" w:hAnsi="Times New Roman" w:cs="Times New Roman"/>
          <w:bCs/>
          <w:color w:val="575757"/>
        </w:rPr>
        <w:t>(12th</w:t>
      </w:r>
      <w:r>
        <w:rPr>
          <w:rFonts w:ascii="Times New Roman" w:hAnsi="Times New Roman" w:cs="Times New Roman"/>
          <w:bCs/>
          <w:color w:val="575757"/>
          <w:spacing w:val="3"/>
        </w:rPr>
        <w:t xml:space="preserve"> </w:t>
      </w:r>
      <w:r>
        <w:rPr>
          <w:rFonts w:ascii="Times New Roman" w:hAnsi="Times New Roman" w:cs="Times New Roman"/>
          <w:bCs/>
          <w:color w:val="575757"/>
        </w:rPr>
        <w:t>Grade)</w:t>
      </w:r>
    </w:p>
    <w:p w14:paraId="0F1360AF" w14:textId="44C756EE" w:rsidR="008F45A3" w:rsidRDefault="009E13D2">
      <w:pPr>
        <w:pStyle w:val="Heading2"/>
        <w:spacing w:line="273" w:lineRule="auto"/>
        <w:ind w:left="0" w:right="1193" w:firstLine="720"/>
        <w:rPr>
          <w:rFonts w:ascii="Times New Roman" w:hAnsi="Times New Roman" w:cs="Times New Roman"/>
          <w:b w:val="0"/>
          <w:color w:val="575757"/>
        </w:rPr>
      </w:pPr>
      <w:r>
        <w:rPr>
          <w:rFonts w:ascii="Times New Roman" w:hAnsi="Times New Roman" w:cs="Times New Roman"/>
          <w:bCs w:val="0"/>
          <w:color w:val="575757"/>
        </w:rPr>
        <w:t xml:space="preserve">Kshatriya Girls </w:t>
      </w:r>
      <w:proofErr w:type="gramStart"/>
      <w:r>
        <w:rPr>
          <w:rFonts w:ascii="Times New Roman" w:hAnsi="Times New Roman" w:cs="Times New Roman"/>
          <w:bCs w:val="0"/>
          <w:color w:val="575757"/>
        </w:rPr>
        <w:t>Higher</w:t>
      </w:r>
      <w:r w:rsidR="00885796">
        <w:rPr>
          <w:rFonts w:ascii="Times New Roman" w:hAnsi="Times New Roman" w:cs="Times New Roman"/>
          <w:bCs w:val="0"/>
          <w:color w:val="575757"/>
        </w:rPr>
        <w:t xml:space="preserve"> </w:t>
      </w:r>
      <w:r>
        <w:rPr>
          <w:rFonts w:ascii="Times New Roman" w:hAnsi="Times New Roman" w:cs="Times New Roman"/>
          <w:bCs w:val="0"/>
          <w:color w:val="575757"/>
          <w:spacing w:val="-52"/>
        </w:rPr>
        <w:t xml:space="preserve"> </w:t>
      </w:r>
      <w:r>
        <w:rPr>
          <w:rFonts w:ascii="Times New Roman" w:hAnsi="Times New Roman" w:cs="Times New Roman"/>
          <w:bCs w:val="0"/>
          <w:color w:val="575757"/>
        </w:rPr>
        <w:t>Secondary</w:t>
      </w:r>
      <w:proofErr w:type="gramEnd"/>
      <w:r>
        <w:rPr>
          <w:rFonts w:ascii="Times New Roman" w:hAnsi="Times New Roman" w:cs="Times New Roman"/>
          <w:bCs w:val="0"/>
          <w:color w:val="575757"/>
          <w:spacing w:val="-3"/>
        </w:rPr>
        <w:t xml:space="preserve"> </w:t>
      </w:r>
      <w:r>
        <w:rPr>
          <w:rFonts w:ascii="Times New Roman" w:hAnsi="Times New Roman" w:cs="Times New Roman"/>
          <w:bCs w:val="0"/>
          <w:color w:val="575757"/>
        </w:rPr>
        <w:t>School 2021</w:t>
      </w:r>
      <w:r>
        <w:rPr>
          <w:rFonts w:ascii="Times New Roman" w:hAnsi="Times New Roman" w:cs="Times New Roman"/>
          <w:b w:val="0"/>
          <w:color w:val="575757"/>
        </w:rPr>
        <w:tab/>
      </w:r>
      <w:r>
        <w:rPr>
          <w:rFonts w:ascii="Times New Roman" w:hAnsi="Times New Roman" w:cs="Times New Roman"/>
          <w:b w:val="0"/>
          <w:color w:val="575757"/>
        </w:rPr>
        <w:tab/>
      </w:r>
      <w:proofErr w:type="spellStart"/>
      <w:r>
        <w:rPr>
          <w:rFonts w:ascii="Times New Roman" w:hAnsi="Times New Roman" w:cs="Times New Roman"/>
          <w:b w:val="0"/>
          <w:color w:val="575757"/>
        </w:rPr>
        <w:t>Grade:A</w:t>
      </w:r>
      <w:proofErr w:type="spellEnd"/>
    </w:p>
    <w:p w14:paraId="7570CE8C" w14:textId="77777777" w:rsidR="008F45A3" w:rsidRDefault="008F45A3">
      <w:pPr>
        <w:pStyle w:val="Heading2"/>
        <w:spacing w:line="273" w:lineRule="auto"/>
        <w:ind w:left="0" w:right="1193" w:firstLine="720"/>
        <w:rPr>
          <w:rFonts w:ascii="Times New Roman" w:hAnsi="Times New Roman" w:cs="Times New Roman"/>
          <w:b w:val="0"/>
          <w:color w:val="575757"/>
          <w:sz w:val="28"/>
          <w:szCs w:val="24"/>
        </w:rPr>
      </w:pPr>
    </w:p>
    <w:p w14:paraId="03B0BAD0" w14:textId="77777777" w:rsidR="008F45A3" w:rsidRDefault="009E13D2">
      <w:pPr>
        <w:spacing w:after="250"/>
        <w:rPr>
          <w:rFonts w:ascii="Times New Roman" w:hAnsi="Times New Roman" w:cs="Times New Roman"/>
          <w:sz w:val="24"/>
          <w:szCs w:val="24"/>
        </w:rPr>
      </w:pPr>
      <w:r>
        <w:rPr>
          <w:rFonts w:ascii="Times New Roman" w:hAnsi="Times New Roman" w:cs="Times New Roman"/>
          <w:b/>
          <w:color w:val="575757"/>
          <w:sz w:val="28"/>
          <w:szCs w:val="24"/>
        </w:rPr>
        <w:t xml:space="preserve">INTERNSHIPS </w:t>
      </w:r>
    </w:p>
    <w:p w14:paraId="2DFB6B0C" w14:textId="77777777" w:rsidR="008F45A3" w:rsidRDefault="009E13D2">
      <w:pPr>
        <w:spacing w:after="163"/>
        <w:rPr>
          <w:rFonts w:ascii="Times New Roman" w:hAnsi="Times New Roman" w:cs="Times New Roman"/>
          <w:sz w:val="24"/>
          <w:szCs w:val="24"/>
        </w:rPr>
      </w:pPr>
      <w:r>
        <w:rPr>
          <w:rFonts w:ascii="Times New Roman" w:hAnsi="Times New Roman" w:cs="Times New Roman"/>
          <w:b/>
          <w:color w:val="575757"/>
          <w:sz w:val="24"/>
          <w:szCs w:val="24"/>
        </w:rPr>
        <w:t>Internship Trainee</w:t>
      </w:r>
    </w:p>
    <w:p w14:paraId="214668A7" w14:textId="77777777" w:rsidR="008F45A3" w:rsidRDefault="009E13D2">
      <w:pPr>
        <w:tabs>
          <w:tab w:val="right" w:pos="6138"/>
        </w:tabs>
        <w:spacing w:after="285"/>
        <w:ind w:right="-6"/>
        <w:rPr>
          <w:rFonts w:ascii="Times New Roman" w:hAnsi="Times New Roman" w:cs="Times New Roman"/>
          <w:color w:val="575757"/>
          <w:szCs w:val="32"/>
        </w:rPr>
      </w:pPr>
      <w:r>
        <w:rPr>
          <w:rFonts w:ascii="Times New Roman" w:hAnsi="Times New Roman" w:cs="Times New Roman"/>
          <w:color w:val="575757"/>
          <w:sz w:val="20"/>
          <w:szCs w:val="24"/>
        </w:rPr>
        <w:t xml:space="preserve">          </w:t>
      </w:r>
      <w:proofErr w:type="spellStart"/>
      <w:r>
        <w:rPr>
          <w:rFonts w:ascii="Times New Roman" w:hAnsi="Times New Roman" w:cs="Times New Roman"/>
          <w:color w:val="575757"/>
          <w:szCs w:val="32"/>
        </w:rPr>
        <w:t>Lamda</w:t>
      </w:r>
      <w:proofErr w:type="spellEnd"/>
      <w:r>
        <w:rPr>
          <w:rFonts w:ascii="Times New Roman" w:hAnsi="Times New Roman" w:cs="Times New Roman"/>
          <w:color w:val="575757"/>
          <w:szCs w:val="32"/>
        </w:rPr>
        <w:t xml:space="preserve"> Tech </w:t>
      </w:r>
      <w:proofErr w:type="spellStart"/>
      <w:r>
        <w:rPr>
          <w:rFonts w:ascii="Times New Roman" w:hAnsi="Times New Roman" w:cs="Times New Roman"/>
          <w:color w:val="575757"/>
          <w:szCs w:val="32"/>
        </w:rPr>
        <w:t>Softics</w:t>
      </w:r>
      <w:proofErr w:type="spellEnd"/>
      <w:r>
        <w:rPr>
          <w:rFonts w:ascii="Times New Roman" w:hAnsi="Times New Roman" w:cs="Times New Roman"/>
          <w:color w:val="575757"/>
          <w:sz w:val="20"/>
          <w:szCs w:val="24"/>
        </w:rPr>
        <w:tab/>
      </w:r>
      <w:r>
        <w:rPr>
          <w:rFonts w:ascii="Times New Roman" w:hAnsi="Times New Roman" w:cs="Times New Roman"/>
          <w:color w:val="575757"/>
          <w:sz w:val="20"/>
          <w:szCs w:val="24"/>
        </w:rPr>
        <w:tab/>
        <w:t xml:space="preserve">     </w:t>
      </w:r>
      <w:r>
        <w:rPr>
          <w:rFonts w:ascii="Times New Roman" w:hAnsi="Times New Roman" w:cs="Times New Roman"/>
          <w:color w:val="575757"/>
          <w:szCs w:val="32"/>
        </w:rPr>
        <w:t>October 2023 – Current</w:t>
      </w:r>
    </w:p>
    <w:p w14:paraId="25299879" w14:textId="77777777" w:rsidR="008F45A3" w:rsidRDefault="009E13D2" w:rsidP="00885796">
      <w:pPr>
        <w:numPr>
          <w:ilvl w:val="0"/>
          <w:numId w:val="9"/>
        </w:numPr>
        <w:rPr>
          <w:rFonts w:ascii="Times New Roman" w:hAnsi="Times New Roman" w:cs="Times New Roman"/>
        </w:rPr>
      </w:pPr>
      <w:r>
        <w:rPr>
          <w:rFonts w:ascii="Times New Roman" w:hAnsi="Times New Roman" w:cs="Times New Roman"/>
          <w:u w:val="single"/>
        </w:rPr>
        <w:t>Web Development:</w:t>
      </w:r>
      <w:r>
        <w:rPr>
          <w:rFonts w:ascii="Times New Roman" w:hAnsi="Times New Roman" w:cs="Times New Roman"/>
        </w:rPr>
        <w:t xml:space="preserve"> Developed proficiency in creating dynamic and responsive web applications using HTML, CSS, and JavaScript. Familiar with modern web development frameworks and libraries such as React.js.</w:t>
      </w:r>
    </w:p>
    <w:p w14:paraId="7A862205" w14:textId="57905582" w:rsidR="00F24742" w:rsidRPr="00303031" w:rsidRDefault="009E13D2" w:rsidP="00F24742">
      <w:pPr>
        <w:numPr>
          <w:ilvl w:val="0"/>
          <w:numId w:val="9"/>
        </w:numPr>
        <w:rPr>
          <w:rFonts w:ascii="Times New Roman" w:hAnsi="Times New Roman" w:cs="Times New Roman"/>
        </w:rPr>
      </w:pPr>
      <w:r>
        <w:rPr>
          <w:rFonts w:ascii="Times New Roman" w:hAnsi="Times New Roman" w:cs="Times New Roman"/>
          <w:u w:val="single"/>
        </w:rPr>
        <w:t xml:space="preserve">Basic App Development using React.js: </w:t>
      </w:r>
      <w:r>
        <w:rPr>
          <w:rFonts w:ascii="Times New Roman" w:hAnsi="Times New Roman" w:cs="Times New Roman"/>
        </w:rPr>
        <w:t>Acquired hands-on experience in developing Basic applications using React.js framework. Implemented user interfaces, state management, and routing functionalities to create efficient and user-friendly Basic apps.</w:t>
      </w:r>
    </w:p>
    <w:p w14:paraId="5E14C611" w14:textId="77777777" w:rsidR="00EE7E34" w:rsidRPr="00EE7E34" w:rsidRDefault="00EE7E34" w:rsidP="00EE7E34">
      <w:pPr>
        <w:rPr>
          <w:rFonts w:ascii="Times New Roman" w:hAnsi="Times New Roman" w:cs="Times New Roman"/>
        </w:rPr>
      </w:pPr>
    </w:p>
    <w:p w14:paraId="71E18CFC" w14:textId="413B6C52" w:rsidR="004443BD" w:rsidRPr="004443BD" w:rsidRDefault="004443BD" w:rsidP="004443BD">
      <w:pPr>
        <w:spacing w:after="163"/>
        <w:rPr>
          <w:rFonts w:ascii="Times New Roman" w:hAnsi="Times New Roman" w:cs="Times New Roman"/>
          <w:b/>
          <w:bCs/>
          <w:color w:val="575757"/>
          <w:sz w:val="24"/>
          <w:szCs w:val="24"/>
        </w:rPr>
      </w:pPr>
      <w:r w:rsidRPr="004443BD">
        <w:rPr>
          <w:rFonts w:ascii="Times New Roman" w:hAnsi="Times New Roman" w:cs="Times New Roman"/>
          <w:b/>
          <w:bCs/>
          <w:color w:val="575757"/>
          <w:sz w:val="24"/>
          <w:szCs w:val="24"/>
        </w:rPr>
        <w:t xml:space="preserve">National Small Industries Corporation            </w:t>
      </w:r>
      <w:r>
        <w:rPr>
          <w:rFonts w:ascii="Times New Roman" w:hAnsi="Times New Roman" w:cs="Times New Roman"/>
          <w:b/>
          <w:bCs/>
          <w:color w:val="575757"/>
          <w:sz w:val="24"/>
          <w:szCs w:val="24"/>
        </w:rPr>
        <w:tab/>
      </w:r>
      <w:r>
        <w:rPr>
          <w:rFonts w:ascii="Times New Roman" w:hAnsi="Times New Roman" w:cs="Times New Roman"/>
          <w:b/>
          <w:bCs/>
          <w:color w:val="575757"/>
          <w:sz w:val="24"/>
          <w:szCs w:val="24"/>
        </w:rPr>
        <w:tab/>
      </w:r>
      <w:r>
        <w:rPr>
          <w:rFonts w:ascii="Times New Roman" w:hAnsi="Times New Roman" w:cs="Times New Roman"/>
          <w:b/>
          <w:bCs/>
          <w:color w:val="575757"/>
          <w:sz w:val="24"/>
          <w:szCs w:val="24"/>
        </w:rPr>
        <w:tab/>
        <w:t xml:space="preserve"> </w:t>
      </w:r>
      <w:proofErr w:type="gramStart"/>
      <w:r>
        <w:rPr>
          <w:rFonts w:ascii="Times New Roman" w:hAnsi="Times New Roman" w:cs="Times New Roman"/>
          <w:b/>
          <w:bCs/>
          <w:color w:val="575757"/>
          <w:sz w:val="24"/>
          <w:szCs w:val="24"/>
        </w:rPr>
        <w:t xml:space="preserve"> </w:t>
      </w:r>
      <w:r w:rsidRPr="004443BD">
        <w:rPr>
          <w:rFonts w:ascii="Times New Roman" w:hAnsi="Times New Roman" w:cs="Times New Roman"/>
          <w:b/>
          <w:bCs/>
          <w:color w:val="575757"/>
          <w:sz w:val="24"/>
          <w:szCs w:val="24"/>
        </w:rPr>
        <w:t xml:space="preserve"> </w:t>
      </w:r>
      <w:r w:rsidR="00A64CC2">
        <w:rPr>
          <w:rFonts w:ascii="Times New Roman" w:hAnsi="Times New Roman" w:cs="Times New Roman"/>
          <w:b/>
          <w:bCs/>
          <w:color w:val="575757"/>
          <w:sz w:val="24"/>
          <w:szCs w:val="24"/>
        </w:rPr>
        <w:t xml:space="preserve"> </w:t>
      </w:r>
      <w:r w:rsidRPr="004443BD">
        <w:rPr>
          <w:rFonts w:ascii="Times New Roman" w:hAnsi="Times New Roman" w:cs="Times New Roman"/>
          <w:b/>
          <w:bCs/>
          <w:color w:val="575757"/>
          <w:sz w:val="24"/>
          <w:szCs w:val="24"/>
        </w:rPr>
        <w:t>(</w:t>
      </w:r>
      <w:proofErr w:type="gramEnd"/>
      <w:r w:rsidRPr="004443BD">
        <w:rPr>
          <w:rFonts w:ascii="Times New Roman" w:hAnsi="Times New Roman" w:cs="Times New Roman"/>
          <w:b/>
          <w:bCs/>
          <w:color w:val="575757"/>
          <w:sz w:val="24"/>
          <w:szCs w:val="24"/>
        </w:rPr>
        <w:t>July 17 - August 17)</w:t>
      </w:r>
    </w:p>
    <w:p w14:paraId="30EF25DE" w14:textId="00CB699D" w:rsidR="008F45A3" w:rsidRDefault="009E13D2" w:rsidP="004443BD">
      <w:pPr>
        <w:ind w:left="720" w:firstLine="720"/>
        <w:rPr>
          <w:rFonts w:ascii="Times New Roman" w:hAnsi="Times New Roman" w:cs="Times New Roman"/>
          <w:sz w:val="24"/>
          <w:szCs w:val="24"/>
        </w:rPr>
      </w:pPr>
      <w:r>
        <w:rPr>
          <w:rFonts w:ascii="Times New Roman" w:hAnsi="Times New Roman" w:cs="Times New Roman"/>
          <w:sz w:val="24"/>
          <w:szCs w:val="24"/>
        </w:rPr>
        <w:t xml:space="preserve"> Completed a one-month AI/ML internship. Gained hands-on experience in AI/ML principles, including data preprocessing, model development, and evaluation. Worked on projects </w:t>
      </w:r>
      <w:proofErr w:type="gramStart"/>
      <w:r>
        <w:rPr>
          <w:rFonts w:ascii="Times New Roman" w:hAnsi="Times New Roman" w:cs="Times New Roman"/>
          <w:sz w:val="24"/>
          <w:szCs w:val="24"/>
        </w:rPr>
        <w:t>involving  Python</w:t>
      </w:r>
      <w:proofErr w:type="gramEnd"/>
      <w:r>
        <w:rPr>
          <w:rFonts w:ascii="Times New Roman" w:hAnsi="Times New Roman" w:cs="Times New Roman"/>
          <w:sz w:val="24"/>
          <w:szCs w:val="24"/>
        </w:rPr>
        <w:t>, TensorFlow, etc.., enhancing skills in algorithm implementation and problem-solving.</w:t>
      </w:r>
    </w:p>
    <w:p w14:paraId="618C7F60" w14:textId="77777777" w:rsidR="008F45A3" w:rsidRDefault="008F45A3">
      <w:pPr>
        <w:rPr>
          <w:rFonts w:ascii="Times New Roman" w:hAnsi="Times New Roman" w:cs="Times New Roman"/>
          <w:sz w:val="32"/>
          <w:szCs w:val="32"/>
        </w:rPr>
      </w:pPr>
    </w:p>
    <w:p w14:paraId="65FF7BE3" w14:textId="77777777" w:rsidR="008F45A3" w:rsidRDefault="009E13D2">
      <w:pPr>
        <w:rPr>
          <w:rFonts w:ascii="Times New Roman" w:hAnsi="Times New Roman" w:cs="Times New Roman"/>
          <w:b/>
          <w:color w:val="575757"/>
          <w:sz w:val="28"/>
          <w:szCs w:val="24"/>
        </w:rPr>
      </w:pPr>
      <w:r>
        <w:rPr>
          <w:rFonts w:ascii="Times New Roman" w:hAnsi="Times New Roman" w:cs="Times New Roman"/>
          <w:b/>
          <w:color w:val="575757"/>
          <w:sz w:val="28"/>
          <w:szCs w:val="24"/>
        </w:rPr>
        <w:t>PROJECTS</w:t>
      </w:r>
    </w:p>
    <w:p w14:paraId="15409087" w14:textId="77777777" w:rsidR="008F45A3" w:rsidRDefault="009E13D2">
      <w:pPr>
        <w:rPr>
          <w:rFonts w:ascii="Times New Roman" w:hAnsi="Times New Roman" w:cs="Times New Roman"/>
          <w:b/>
          <w:color w:val="575757"/>
          <w:sz w:val="28"/>
          <w:szCs w:val="24"/>
          <w:u w:val="single"/>
        </w:rPr>
      </w:pPr>
      <w:r>
        <w:rPr>
          <w:rFonts w:ascii="Times New Roman" w:hAnsi="Times New Roman" w:cs="Times New Roman"/>
          <w:b/>
          <w:color w:val="575757"/>
          <w:sz w:val="28"/>
          <w:szCs w:val="24"/>
          <w:u w:val="single"/>
        </w:rPr>
        <w:t>Enterprises Store Website</w:t>
      </w:r>
    </w:p>
    <w:p w14:paraId="2E3D1B47" w14:textId="275880B1" w:rsidR="00462327" w:rsidRDefault="009E13D2" w:rsidP="00462327">
      <w:pPr>
        <w:ind w:left="720"/>
        <w:rPr>
          <w:rFonts w:ascii="Times New Roman" w:hAnsi="Times New Roman" w:cs="Times New Roman"/>
          <w:bCs/>
          <w:color w:val="575757"/>
          <w:szCs w:val="21"/>
        </w:rPr>
      </w:pPr>
      <w:r>
        <w:rPr>
          <w:rFonts w:ascii="Times New Roman" w:hAnsi="Times New Roman" w:cs="Times New Roman"/>
          <w:bCs/>
          <w:color w:val="575757"/>
          <w:szCs w:val="21"/>
        </w:rPr>
        <w:t>Created a product listing website using HTML, CSS, and JavaScript. The website displays products sorted by category and provides contact information for customer inquiries. Designed a responsive layout to ensure compatibility across devices, focusing on a clean and intuitive user interface for easy navigation.</w:t>
      </w:r>
    </w:p>
    <w:p w14:paraId="273B5520" w14:textId="4B3FBDD8" w:rsidR="00BE2B0D" w:rsidRPr="00747281" w:rsidRDefault="00BE2B0D" w:rsidP="00462327">
      <w:pPr>
        <w:rPr>
          <w:rFonts w:ascii="Times New Roman" w:hAnsi="Times New Roman" w:cs="Times New Roman"/>
          <w:b/>
          <w:color w:val="575757"/>
          <w:sz w:val="28"/>
          <w:szCs w:val="24"/>
          <w:u w:val="single"/>
        </w:rPr>
      </w:pPr>
      <w:r w:rsidRPr="00747281">
        <w:rPr>
          <w:rFonts w:ascii="Times New Roman" w:hAnsi="Times New Roman" w:cs="Times New Roman"/>
          <w:b/>
          <w:color w:val="575757"/>
          <w:sz w:val="28"/>
          <w:szCs w:val="24"/>
          <w:u w:val="single"/>
        </w:rPr>
        <w:t xml:space="preserve">Portfolio Website </w:t>
      </w:r>
    </w:p>
    <w:p w14:paraId="6B5752D5" w14:textId="73F0CD9F" w:rsidR="00203783" w:rsidRPr="00747281" w:rsidRDefault="00203783" w:rsidP="00462327">
      <w:pPr>
        <w:rPr>
          <w:rFonts w:ascii="Times New Roman" w:hAnsi="Times New Roman" w:cs="Times New Roman"/>
          <w:b/>
          <w:color w:val="575757"/>
          <w:sz w:val="28"/>
          <w:szCs w:val="24"/>
        </w:rPr>
      </w:pPr>
      <w:r w:rsidRPr="00747281">
        <w:rPr>
          <w:rFonts w:ascii="Times New Roman" w:hAnsi="Times New Roman" w:cs="Times New Roman"/>
          <w:b/>
          <w:color w:val="575757"/>
          <w:sz w:val="28"/>
          <w:szCs w:val="24"/>
        </w:rPr>
        <w:t xml:space="preserve"> </w:t>
      </w:r>
      <w:r w:rsidRPr="00747281">
        <w:rPr>
          <w:rFonts w:ascii="Times New Roman" w:hAnsi="Times New Roman" w:cs="Times New Roman"/>
          <w:b/>
          <w:color w:val="575757"/>
          <w:sz w:val="28"/>
          <w:szCs w:val="24"/>
        </w:rPr>
        <w:tab/>
      </w:r>
      <w:r w:rsidR="00747281" w:rsidRPr="00747281">
        <w:rPr>
          <w:rFonts w:ascii="Times New Roman" w:hAnsi="Times New Roman" w:cs="Times New Roman"/>
          <w:bCs/>
          <w:color w:val="575757"/>
          <w:szCs w:val="21"/>
        </w:rPr>
        <w:t>Developed a personal portfolio website to showcase my skills, projects, and achievements. The website was designed with a user-friendly layout, integrating responsive design principles to ensure optimal viewing across various devices. Utilized modern web development technologies, including HTML, CSS, JavaScript, and React, to create an engaging and professional online presence.</w:t>
      </w:r>
    </w:p>
    <w:p w14:paraId="26DBDE6B" w14:textId="77777777" w:rsidR="008F45A3" w:rsidRDefault="009E13D2">
      <w:pPr>
        <w:spacing w:after="29"/>
        <w:rPr>
          <w:rFonts w:ascii="Times New Roman" w:hAnsi="Times New Roman" w:cs="Times New Roman"/>
          <w:sz w:val="24"/>
          <w:szCs w:val="24"/>
          <w:u w:val="single"/>
        </w:rPr>
      </w:pPr>
      <w:r>
        <w:rPr>
          <w:rFonts w:ascii="Times New Roman" w:hAnsi="Times New Roman" w:cs="Times New Roman"/>
          <w:b/>
          <w:color w:val="575757"/>
          <w:sz w:val="24"/>
          <w:szCs w:val="24"/>
          <w:u w:val="single"/>
        </w:rPr>
        <w:t>WordPress</w:t>
      </w:r>
    </w:p>
    <w:p w14:paraId="5BF066D7" w14:textId="77777777" w:rsidR="008F45A3" w:rsidRDefault="009E13D2">
      <w:pPr>
        <w:spacing w:after="267" w:line="262" w:lineRule="auto"/>
        <w:ind w:left="720" w:right="-146"/>
        <w:rPr>
          <w:rFonts w:ascii="Times New Roman" w:hAnsi="Times New Roman" w:cs="Times New Roman"/>
          <w:sz w:val="24"/>
          <w:szCs w:val="24"/>
        </w:rPr>
      </w:pPr>
      <w:r>
        <w:rPr>
          <w:rFonts w:ascii="Times New Roman" w:hAnsi="Times New Roman" w:cs="Times New Roman"/>
          <w:color w:val="575757"/>
        </w:rPr>
        <w:t>Successfully designed a website using WordPress. Demonstrated proficiency in WordPress CMS (Content Management System) by customizing themes, configuring plugins, and optimizing website performance. Implemented responsive design principles to ensure compatibility across various devices and browsers</w:t>
      </w:r>
      <w:r>
        <w:rPr>
          <w:rFonts w:ascii="Times New Roman" w:hAnsi="Times New Roman" w:cs="Times New Roman"/>
          <w:color w:val="575757"/>
          <w:sz w:val="20"/>
          <w:szCs w:val="24"/>
        </w:rPr>
        <w:t>.</w:t>
      </w:r>
    </w:p>
    <w:p w14:paraId="30A63A3F" w14:textId="77777777" w:rsidR="008F45A3" w:rsidRDefault="009E13D2">
      <w:pPr>
        <w:spacing w:after="138"/>
        <w:rPr>
          <w:rFonts w:ascii="Times New Roman" w:hAnsi="Times New Roman" w:cs="Times New Roman"/>
          <w:sz w:val="24"/>
          <w:szCs w:val="24"/>
          <w:u w:val="single"/>
        </w:rPr>
      </w:pPr>
      <w:r>
        <w:rPr>
          <w:rFonts w:ascii="Times New Roman" w:hAnsi="Times New Roman" w:cs="Times New Roman"/>
          <w:b/>
          <w:color w:val="575757"/>
          <w:sz w:val="24"/>
          <w:szCs w:val="24"/>
          <w:u w:val="single"/>
        </w:rPr>
        <w:t>Quote Generator</w:t>
      </w:r>
    </w:p>
    <w:p w14:paraId="74154B31" w14:textId="77777777" w:rsidR="008F45A3" w:rsidRDefault="009E13D2">
      <w:pPr>
        <w:spacing w:after="225" w:line="262" w:lineRule="auto"/>
        <w:ind w:left="720" w:right="-159"/>
        <w:rPr>
          <w:rFonts w:ascii="Times New Roman" w:hAnsi="Times New Roman" w:cs="Times New Roman"/>
          <w:sz w:val="32"/>
          <w:szCs w:val="32"/>
        </w:rPr>
      </w:pPr>
      <w:r>
        <w:rPr>
          <w:rFonts w:ascii="Times New Roman" w:hAnsi="Times New Roman" w:cs="Times New Roman"/>
          <w:color w:val="575757"/>
          <w:szCs w:val="32"/>
        </w:rPr>
        <w:t xml:space="preserve">Create a Quote Generator Website using React JS. In this Quote </w:t>
      </w:r>
      <w:proofErr w:type="gramStart"/>
      <w:r>
        <w:rPr>
          <w:rFonts w:ascii="Times New Roman" w:hAnsi="Times New Roman" w:cs="Times New Roman"/>
          <w:color w:val="575757"/>
          <w:szCs w:val="32"/>
        </w:rPr>
        <w:t>Generator ,</w:t>
      </w:r>
      <w:proofErr w:type="gramEnd"/>
      <w:r>
        <w:rPr>
          <w:rFonts w:ascii="Times New Roman" w:hAnsi="Times New Roman" w:cs="Times New Roman"/>
          <w:color w:val="575757"/>
          <w:szCs w:val="32"/>
        </w:rPr>
        <w:t xml:space="preserve"> I added a Twitter share button that allows users to share the quote text on Twitter.</w:t>
      </w:r>
    </w:p>
    <w:p w14:paraId="6FF27B80" w14:textId="77777777" w:rsidR="008F45A3" w:rsidRDefault="009E13D2">
      <w:pPr>
        <w:spacing w:after="164"/>
        <w:rPr>
          <w:rFonts w:ascii="Times New Roman" w:hAnsi="Times New Roman" w:cs="Times New Roman"/>
          <w:sz w:val="24"/>
          <w:szCs w:val="24"/>
          <w:u w:val="single"/>
        </w:rPr>
      </w:pPr>
      <w:r>
        <w:rPr>
          <w:rFonts w:ascii="Times New Roman" w:hAnsi="Times New Roman" w:cs="Times New Roman"/>
          <w:b/>
          <w:color w:val="575757"/>
          <w:sz w:val="24"/>
          <w:szCs w:val="24"/>
          <w:u w:val="single"/>
        </w:rPr>
        <w:t>Calculator App</w:t>
      </w:r>
    </w:p>
    <w:p w14:paraId="4478E27F" w14:textId="77777777" w:rsidR="008F45A3" w:rsidRDefault="009E13D2">
      <w:pPr>
        <w:spacing w:after="280" w:line="262" w:lineRule="auto"/>
        <w:ind w:left="720" w:right="-253"/>
        <w:rPr>
          <w:rFonts w:ascii="Times New Roman" w:hAnsi="Times New Roman" w:cs="Times New Roman"/>
          <w:sz w:val="32"/>
          <w:szCs w:val="32"/>
        </w:rPr>
      </w:pPr>
      <w:r>
        <w:rPr>
          <w:rFonts w:ascii="Times New Roman" w:hAnsi="Times New Roman" w:cs="Times New Roman"/>
          <w:color w:val="575757"/>
          <w:szCs w:val="32"/>
        </w:rPr>
        <w:t>Developed a fully functional calculator application for Android using Java in Android Studio. Implemented basic arithmetic operations such as addition, multiplication, and division</w:t>
      </w:r>
    </w:p>
    <w:p w14:paraId="6C960BDC" w14:textId="77777777" w:rsidR="008F45A3" w:rsidRDefault="009E13D2">
      <w:pPr>
        <w:spacing w:after="280" w:line="262" w:lineRule="auto"/>
        <w:ind w:right="-253"/>
        <w:rPr>
          <w:rFonts w:ascii="Times New Roman" w:hAnsi="Times New Roman" w:cs="Times New Roman"/>
          <w:sz w:val="32"/>
          <w:szCs w:val="32"/>
        </w:rPr>
      </w:pPr>
      <w:r>
        <w:rPr>
          <w:rFonts w:ascii="Times New Roman" w:hAnsi="Times New Roman" w:cs="Times New Roman"/>
          <w:b/>
          <w:color w:val="575757"/>
          <w:sz w:val="28"/>
          <w:szCs w:val="24"/>
        </w:rPr>
        <w:t>ACCOMPLISHMENTS</w:t>
      </w:r>
    </w:p>
    <w:p w14:paraId="5351DC13" w14:textId="77777777" w:rsidR="008F45A3" w:rsidRDefault="009E13D2">
      <w:pPr>
        <w:numPr>
          <w:ilvl w:val="0"/>
          <w:numId w:val="7"/>
        </w:numPr>
        <w:spacing w:after="29"/>
        <w:rPr>
          <w:rFonts w:ascii="Times New Roman" w:hAnsi="Times New Roman" w:cs="Times New Roman"/>
          <w:sz w:val="24"/>
          <w:szCs w:val="24"/>
        </w:rPr>
      </w:pPr>
      <w:proofErr w:type="gramStart"/>
      <w:r>
        <w:rPr>
          <w:rFonts w:ascii="Times New Roman" w:hAnsi="Times New Roman" w:cs="Times New Roman"/>
          <w:color w:val="575757"/>
          <w:szCs w:val="36"/>
        </w:rPr>
        <w:t>5 star</w:t>
      </w:r>
      <w:proofErr w:type="gramEnd"/>
      <w:r>
        <w:rPr>
          <w:rFonts w:ascii="Times New Roman" w:hAnsi="Times New Roman" w:cs="Times New Roman"/>
          <w:color w:val="575757"/>
          <w:szCs w:val="36"/>
        </w:rPr>
        <w:t xml:space="preserve"> Coding at CODECHEF</w:t>
      </w:r>
    </w:p>
    <w:p w14:paraId="0674A723" w14:textId="77777777" w:rsidR="008F45A3" w:rsidRDefault="009E13D2">
      <w:pPr>
        <w:numPr>
          <w:ilvl w:val="0"/>
          <w:numId w:val="7"/>
        </w:numPr>
        <w:spacing w:after="49"/>
        <w:rPr>
          <w:rFonts w:ascii="Times New Roman" w:hAnsi="Times New Roman" w:cs="Times New Roman"/>
          <w:color w:val="575757"/>
          <w:szCs w:val="36"/>
        </w:rPr>
      </w:pPr>
      <w:r>
        <w:rPr>
          <w:rFonts w:ascii="Times New Roman" w:hAnsi="Times New Roman" w:cs="Times New Roman"/>
          <w:color w:val="575757"/>
          <w:szCs w:val="36"/>
        </w:rPr>
        <w:t>Won the 2nd prize in the War of CSS competition in NEC - Tech Fest -</w:t>
      </w:r>
      <w:proofErr w:type="gramStart"/>
      <w:r>
        <w:rPr>
          <w:rFonts w:ascii="Times New Roman" w:hAnsi="Times New Roman" w:cs="Times New Roman"/>
          <w:color w:val="575757"/>
          <w:szCs w:val="36"/>
        </w:rPr>
        <w:t>2024 ,</w:t>
      </w:r>
      <w:proofErr w:type="gramEnd"/>
      <w:r>
        <w:rPr>
          <w:rFonts w:ascii="Times New Roman" w:hAnsi="Times New Roman" w:cs="Times New Roman"/>
          <w:color w:val="575757"/>
          <w:szCs w:val="36"/>
        </w:rPr>
        <w:t xml:space="preserve"> a national Level Technical Symposium organized by National Engineering College on 22 and 23 March , 2024.</w:t>
      </w:r>
    </w:p>
    <w:p w14:paraId="443CA236" w14:textId="77777777" w:rsidR="008F45A3" w:rsidRDefault="008F45A3">
      <w:pPr>
        <w:spacing w:after="49"/>
        <w:ind w:left="720"/>
        <w:rPr>
          <w:rFonts w:ascii="Times New Roman" w:hAnsi="Times New Roman" w:cs="Times New Roman"/>
          <w:color w:val="575757"/>
          <w:szCs w:val="36"/>
        </w:rPr>
      </w:pPr>
    </w:p>
    <w:p w14:paraId="6527C9CE" w14:textId="77777777" w:rsidR="008F45A3" w:rsidRDefault="009E13D2">
      <w:pPr>
        <w:spacing w:after="49"/>
        <w:rPr>
          <w:rFonts w:ascii="Times New Roman" w:hAnsi="Times New Roman" w:cs="Times New Roman"/>
          <w:sz w:val="24"/>
          <w:szCs w:val="24"/>
        </w:rPr>
      </w:pPr>
      <w:r>
        <w:rPr>
          <w:rFonts w:ascii="Times New Roman" w:hAnsi="Times New Roman" w:cs="Times New Roman"/>
          <w:b/>
          <w:color w:val="575757"/>
          <w:sz w:val="28"/>
          <w:szCs w:val="24"/>
        </w:rPr>
        <w:t>INTERESTS</w:t>
      </w:r>
    </w:p>
    <w:p w14:paraId="4275DC05" w14:textId="77777777" w:rsidR="008F45A3" w:rsidRDefault="009E13D2">
      <w:pPr>
        <w:numPr>
          <w:ilvl w:val="0"/>
          <w:numId w:val="3"/>
        </w:numPr>
        <w:spacing w:after="49"/>
        <w:rPr>
          <w:rFonts w:ascii="Times New Roman" w:hAnsi="Times New Roman" w:cs="Times New Roman"/>
          <w:sz w:val="24"/>
          <w:szCs w:val="24"/>
        </w:rPr>
      </w:pPr>
      <w:r>
        <w:rPr>
          <w:rFonts w:ascii="Times New Roman" w:hAnsi="Times New Roman" w:cs="Times New Roman"/>
          <w:sz w:val="24"/>
          <w:szCs w:val="24"/>
        </w:rPr>
        <w:t>Writing</w:t>
      </w:r>
    </w:p>
    <w:p w14:paraId="4BC7B86D" w14:textId="59BC74B3" w:rsidR="008F45A3" w:rsidRDefault="002270F5" w:rsidP="005805FB">
      <w:pPr>
        <w:numPr>
          <w:ilvl w:val="0"/>
          <w:numId w:val="3"/>
        </w:numPr>
        <w:spacing w:after="49"/>
        <w:rPr>
          <w:rFonts w:ascii="Times New Roman" w:hAnsi="Times New Roman" w:cs="Times New Roman"/>
          <w:sz w:val="24"/>
          <w:szCs w:val="24"/>
        </w:rPr>
      </w:pPr>
      <w:r>
        <w:rPr>
          <w:rFonts w:ascii="Times New Roman" w:hAnsi="Times New Roman" w:cs="Times New Roman"/>
          <w:sz w:val="24"/>
          <w:szCs w:val="24"/>
        </w:rPr>
        <w:t>Music</w:t>
      </w:r>
    </w:p>
    <w:p w14:paraId="6939A998" w14:textId="77777777" w:rsidR="000B36F9" w:rsidRDefault="000B36F9" w:rsidP="000B36F9">
      <w:pPr>
        <w:spacing w:after="49"/>
        <w:rPr>
          <w:rFonts w:ascii="Times New Roman" w:hAnsi="Times New Roman" w:cs="Times New Roman"/>
          <w:sz w:val="24"/>
          <w:szCs w:val="24"/>
        </w:rPr>
      </w:pPr>
    </w:p>
    <w:p w14:paraId="7CB085F5" w14:textId="51ACE483" w:rsidR="00574728" w:rsidRDefault="00574728" w:rsidP="00574728">
      <w:pPr>
        <w:spacing w:after="49"/>
        <w:rPr>
          <w:rFonts w:ascii="Times New Roman" w:hAnsi="Times New Roman" w:cs="Times New Roman"/>
          <w:b/>
          <w:color w:val="575757"/>
          <w:sz w:val="28"/>
          <w:szCs w:val="24"/>
        </w:rPr>
      </w:pPr>
      <w:r>
        <w:rPr>
          <w:rFonts w:ascii="Times New Roman" w:hAnsi="Times New Roman" w:cs="Times New Roman"/>
          <w:b/>
          <w:color w:val="575757"/>
          <w:sz w:val="28"/>
          <w:szCs w:val="24"/>
        </w:rPr>
        <w:t>DECLARATION</w:t>
      </w:r>
    </w:p>
    <w:p w14:paraId="1531D3C6" w14:textId="605B77E8" w:rsidR="00574728" w:rsidRDefault="000B36F9" w:rsidP="000B36F9">
      <w:pPr>
        <w:spacing w:after="49"/>
        <w:ind w:firstLine="720"/>
        <w:rPr>
          <w:rFonts w:ascii="Times New Roman" w:hAnsi="Times New Roman" w:cs="Times New Roman"/>
          <w:color w:val="575757"/>
          <w:szCs w:val="32"/>
        </w:rPr>
      </w:pPr>
      <w:r w:rsidRPr="000B36F9">
        <w:rPr>
          <w:rFonts w:ascii="Times New Roman" w:hAnsi="Times New Roman" w:cs="Times New Roman"/>
          <w:color w:val="575757"/>
          <w:szCs w:val="32"/>
        </w:rPr>
        <w:t>All the information provided in this resume is true to the best of my knowledge and experience.</w:t>
      </w:r>
    </w:p>
    <w:p w14:paraId="314430EB" w14:textId="77777777" w:rsidR="000B36F9" w:rsidRDefault="000B36F9" w:rsidP="000B36F9">
      <w:pPr>
        <w:spacing w:after="49"/>
        <w:ind w:firstLine="720"/>
        <w:rPr>
          <w:rFonts w:ascii="Times New Roman" w:hAnsi="Times New Roman" w:cs="Times New Roman"/>
          <w:color w:val="575757"/>
          <w:szCs w:val="32"/>
        </w:rPr>
      </w:pPr>
    </w:p>
    <w:p w14:paraId="6DD0C3EA" w14:textId="612A2A47" w:rsidR="000B36F9" w:rsidRPr="000B36F9" w:rsidRDefault="000B36F9" w:rsidP="000B36F9">
      <w:pPr>
        <w:spacing w:after="49"/>
        <w:rPr>
          <w:rFonts w:ascii="Times New Roman" w:hAnsi="Times New Roman" w:cs="Times New Roman"/>
          <w:b/>
          <w:bCs/>
          <w:sz w:val="24"/>
          <w:szCs w:val="24"/>
        </w:rPr>
      </w:pPr>
      <w:r w:rsidRPr="000B36F9">
        <w:rPr>
          <w:rFonts w:ascii="Times New Roman" w:hAnsi="Times New Roman" w:cs="Times New Roman"/>
          <w:b/>
          <w:bCs/>
          <w:sz w:val="24"/>
          <w:szCs w:val="24"/>
        </w:rPr>
        <w:t>DATE:</w:t>
      </w:r>
    </w:p>
    <w:sectPr w:rsidR="000B36F9" w:rsidRPr="000B36F9">
      <w:pgSz w:w="11910" w:h="16845"/>
      <w:pgMar w:top="1440" w:right="706" w:bottom="12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CEA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84240A8"/>
    <w:lvl w:ilvl="0" w:tplc="CF0EFA28">
      <w:start w:val="1"/>
      <w:numFmt w:val="bullet"/>
      <w:lvlText w:val=""/>
      <w:lvlJc w:val="left"/>
      <w:pPr>
        <w:tabs>
          <w:tab w:val="left" w:pos="720"/>
        </w:tabs>
        <w:ind w:left="720" w:hanging="360"/>
      </w:pPr>
      <w:rPr>
        <w:rFonts w:ascii="Symbol" w:hAnsi="Symbol" w:hint="default"/>
      </w:rPr>
    </w:lvl>
    <w:lvl w:ilvl="1" w:tplc="52D672D8" w:tentative="1">
      <w:start w:val="1"/>
      <w:numFmt w:val="bullet"/>
      <w:lvlText w:val=""/>
      <w:lvlJc w:val="left"/>
      <w:pPr>
        <w:tabs>
          <w:tab w:val="left" w:pos="1440"/>
        </w:tabs>
        <w:ind w:left="1440" w:hanging="360"/>
      </w:pPr>
      <w:rPr>
        <w:rFonts w:ascii="Symbol" w:hAnsi="Symbol" w:hint="default"/>
      </w:rPr>
    </w:lvl>
    <w:lvl w:ilvl="2" w:tplc="6D9C622E" w:tentative="1">
      <w:start w:val="1"/>
      <w:numFmt w:val="bullet"/>
      <w:lvlText w:val=""/>
      <w:lvlJc w:val="left"/>
      <w:pPr>
        <w:tabs>
          <w:tab w:val="left" w:pos="2160"/>
        </w:tabs>
        <w:ind w:left="2160" w:hanging="360"/>
      </w:pPr>
      <w:rPr>
        <w:rFonts w:ascii="Symbol" w:hAnsi="Symbol" w:hint="default"/>
      </w:rPr>
    </w:lvl>
    <w:lvl w:ilvl="3" w:tplc="04048D26" w:tentative="1">
      <w:start w:val="1"/>
      <w:numFmt w:val="bullet"/>
      <w:lvlText w:val=""/>
      <w:lvlJc w:val="left"/>
      <w:pPr>
        <w:tabs>
          <w:tab w:val="left" w:pos="2880"/>
        </w:tabs>
        <w:ind w:left="2880" w:hanging="360"/>
      </w:pPr>
      <w:rPr>
        <w:rFonts w:ascii="Symbol" w:hAnsi="Symbol" w:hint="default"/>
      </w:rPr>
    </w:lvl>
    <w:lvl w:ilvl="4" w:tplc="55FAB794" w:tentative="1">
      <w:start w:val="1"/>
      <w:numFmt w:val="bullet"/>
      <w:lvlText w:val=""/>
      <w:lvlJc w:val="left"/>
      <w:pPr>
        <w:tabs>
          <w:tab w:val="left" w:pos="3600"/>
        </w:tabs>
        <w:ind w:left="3600" w:hanging="360"/>
      </w:pPr>
      <w:rPr>
        <w:rFonts w:ascii="Symbol" w:hAnsi="Symbol" w:hint="default"/>
      </w:rPr>
    </w:lvl>
    <w:lvl w:ilvl="5" w:tplc="619E703E" w:tentative="1">
      <w:start w:val="1"/>
      <w:numFmt w:val="bullet"/>
      <w:lvlText w:val=""/>
      <w:lvlJc w:val="left"/>
      <w:pPr>
        <w:tabs>
          <w:tab w:val="left" w:pos="4320"/>
        </w:tabs>
        <w:ind w:left="4320" w:hanging="360"/>
      </w:pPr>
      <w:rPr>
        <w:rFonts w:ascii="Symbol" w:hAnsi="Symbol" w:hint="default"/>
      </w:rPr>
    </w:lvl>
    <w:lvl w:ilvl="6" w:tplc="820C7002" w:tentative="1">
      <w:start w:val="1"/>
      <w:numFmt w:val="bullet"/>
      <w:lvlText w:val=""/>
      <w:lvlJc w:val="left"/>
      <w:pPr>
        <w:tabs>
          <w:tab w:val="left" w:pos="5040"/>
        </w:tabs>
        <w:ind w:left="5040" w:hanging="360"/>
      </w:pPr>
      <w:rPr>
        <w:rFonts w:ascii="Symbol" w:hAnsi="Symbol" w:hint="default"/>
      </w:rPr>
    </w:lvl>
    <w:lvl w:ilvl="7" w:tplc="9CB2DAA6" w:tentative="1">
      <w:start w:val="1"/>
      <w:numFmt w:val="bullet"/>
      <w:lvlText w:val=""/>
      <w:lvlJc w:val="left"/>
      <w:pPr>
        <w:tabs>
          <w:tab w:val="left" w:pos="5760"/>
        </w:tabs>
        <w:ind w:left="5760" w:hanging="360"/>
      </w:pPr>
      <w:rPr>
        <w:rFonts w:ascii="Symbol" w:hAnsi="Symbol" w:hint="default"/>
      </w:rPr>
    </w:lvl>
    <w:lvl w:ilvl="8" w:tplc="90C4335E" w:tentative="1">
      <w:start w:val="1"/>
      <w:numFmt w:val="bullet"/>
      <w:lvlText w:val=""/>
      <w:lvlJc w:val="left"/>
      <w:pPr>
        <w:tabs>
          <w:tab w:val="left" w:pos="6480"/>
        </w:tabs>
        <w:ind w:left="6480" w:hanging="360"/>
      </w:pPr>
      <w:rPr>
        <w:rFonts w:ascii="Symbol" w:hAnsi="Symbol" w:hint="default"/>
      </w:rPr>
    </w:lvl>
  </w:abstractNum>
  <w:abstractNum w:abstractNumId="2" w15:restartNumberingAfterBreak="0">
    <w:nsid w:val="00000003"/>
    <w:multiLevelType w:val="hybridMultilevel"/>
    <w:tmpl w:val="20887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C56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5A8D4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5" w15:restartNumberingAfterBreak="0">
    <w:nsid w:val="00000006"/>
    <w:multiLevelType w:val="hybridMultilevel"/>
    <w:tmpl w:val="778E1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28EA8BE"/>
    <w:lvl w:ilvl="0" w:tplc="DFA2E3C6">
      <w:start w:val="5"/>
      <w:numFmt w:val="decimal"/>
      <w:lvlText w:val="%1"/>
      <w:lvlJc w:val="left"/>
      <w:pPr>
        <w:ind w:left="449" w:hanging="360"/>
      </w:pPr>
      <w:rPr>
        <w:rFonts w:hint="default"/>
        <w:color w:val="575757"/>
        <w:sz w:val="28"/>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7" w15:restartNumberingAfterBreak="0">
    <w:nsid w:val="4A4B6D47"/>
    <w:multiLevelType w:val="hybridMultilevel"/>
    <w:tmpl w:val="BE1EFB2A"/>
    <w:lvl w:ilvl="0" w:tplc="40090001">
      <w:start w:val="1"/>
      <w:numFmt w:val="bullet"/>
      <w:lvlText w:val=""/>
      <w:lvlJc w:val="left"/>
      <w:pPr>
        <w:ind w:left="449" w:hanging="360"/>
      </w:pPr>
      <w:rPr>
        <w:rFonts w:ascii="Symbol" w:hAnsi="Symbol" w:hint="default"/>
        <w:color w:val="575757"/>
        <w:sz w:val="28"/>
      </w:rPr>
    </w:lvl>
    <w:lvl w:ilvl="1" w:tplc="8F12212E" w:tentative="1">
      <w:start w:val="1"/>
      <w:numFmt w:val="lowerLetter"/>
      <w:lvlText w:val="%2."/>
      <w:lvlJc w:val="left"/>
      <w:pPr>
        <w:ind w:left="1169" w:hanging="360"/>
      </w:pPr>
    </w:lvl>
    <w:lvl w:ilvl="2" w:tplc="3BF6C2EE" w:tentative="1">
      <w:start w:val="1"/>
      <w:numFmt w:val="lowerRoman"/>
      <w:lvlText w:val="%3."/>
      <w:lvlJc w:val="right"/>
      <w:pPr>
        <w:ind w:left="1889" w:hanging="180"/>
      </w:pPr>
    </w:lvl>
    <w:lvl w:ilvl="3" w:tplc="B91AAA96" w:tentative="1">
      <w:start w:val="1"/>
      <w:numFmt w:val="decimal"/>
      <w:lvlText w:val="%4."/>
      <w:lvlJc w:val="left"/>
      <w:pPr>
        <w:ind w:left="2609" w:hanging="360"/>
      </w:pPr>
    </w:lvl>
    <w:lvl w:ilvl="4" w:tplc="D7B48D06" w:tentative="1">
      <w:start w:val="1"/>
      <w:numFmt w:val="lowerLetter"/>
      <w:lvlText w:val="%5."/>
      <w:lvlJc w:val="left"/>
      <w:pPr>
        <w:ind w:left="3329" w:hanging="360"/>
      </w:pPr>
    </w:lvl>
    <w:lvl w:ilvl="5" w:tplc="A4A873E0" w:tentative="1">
      <w:start w:val="1"/>
      <w:numFmt w:val="lowerRoman"/>
      <w:lvlText w:val="%6."/>
      <w:lvlJc w:val="right"/>
      <w:pPr>
        <w:ind w:left="4049" w:hanging="180"/>
      </w:pPr>
    </w:lvl>
    <w:lvl w:ilvl="6" w:tplc="EA160742" w:tentative="1">
      <w:start w:val="1"/>
      <w:numFmt w:val="decimal"/>
      <w:lvlText w:val="%7."/>
      <w:lvlJc w:val="left"/>
      <w:pPr>
        <w:ind w:left="4769" w:hanging="360"/>
      </w:pPr>
    </w:lvl>
    <w:lvl w:ilvl="7" w:tplc="E97000FA" w:tentative="1">
      <w:start w:val="1"/>
      <w:numFmt w:val="lowerLetter"/>
      <w:lvlText w:val="%8."/>
      <w:lvlJc w:val="left"/>
      <w:pPr>
        <w:ind w:left="5489" w:hanging="360"/>
      </w:pPr>
    </w:lvl>
    <w:lvl w:ilvl="8" w:tplc="B1548A2A" w:tentative="1">
      <w:start w:val="1"/>
      <w:numFmt w:val="lowerRoman"/>
      <w:lvlText w:val="%9."/>
      <w:lvlJc w:val="right"/>
      <w:pPr>
        <w:ind w:left="6209" w:hanging="180"/>
      </w:pPr>
    </w:lvl>
  </w:abstractNum>
  <w:abstractNum w:abstractNumId="8" w15:restartNumberingAfterBreak="0">
    <w:nsid w:val="6336623A"/>
    <w:multiLevelType w:val="hybridMultilevel"/>
    <w:tmpl w:val="BE1EFB2A"/>
    <w:lvl w:ilvl="0" w:tplc="40090001">
      <w:start w:val="1"/>
      <w:numFmt w:val="bullet"/>
      <w:lvlText w:val=""/>
      <w:lvlJc w:val="left"/>
      <w:pPr>
        <w:ind w:left="449" w:hanging="360"/>
      </w:pPr>
      <w:rPr>
        <w:rFonts w:ascii="Symbol" w:hAnsi="Symbol" w:hint="default"/>
        <w:color w:val="575757"/>
        <w:sz w:val="28"/>
      </w:rPr>
    </w:lvl>
    <w:lvl w:ilvl="1" w:tplc="8F12212E" w:tentative="1">
      <w:start w:val="1"/>
      <w:numFmt w:val="lowerLetter"/>
      <w:lvlText w:val="%2."/>
      <w:lvlJc w:val="left"/>
      <w:pPr>
        <w:ind w:left="1169" w:hanging="360"/>
      </w:pPr>
    </w:lvl>
    <w:lvl w:ilvl="2" w:tplc="3BF6C2EE" w:tentative="1">
      <w:start w:val="1"/>
      <w:numFmt w:val="lowerRoman"/>
      <w:lvlText w:val="%3."/>
      <w:lvlJc w:val="right"/>
      <w:pPr>
        <w:ind w:left="1889" w:hanging="180"/>
      </w:pPr>
    </w:lvl>
    <w:lvl w:ilvl="3" w:tplc="B91AAA96" w:tentative="1">
      <w:start w:val="1"/>
      <w:numFmt w:val="decimal"/>
      <w:lvlText w:val="%4."/>
      <w:lvlJc w:val="left"/>
      <w:pPr>
        <w:ind w:left="2609" w:hanging="360"/>
      </w:pPr>
    </w:lvl>
    <w:lvl w:ilvl="4" w:tplc="D7B48D06" w:tentative="1">
      <w:start w:val="1"/>
      <w:numFmt w:val="lowerLetter"/>
      <w:lvlText w:val="%5."/>
      <w:lvlJc w:val="left"/>
      <w:pPr>
        <w:ind w:left="3329" w:hanging="360"/>
      </w:pPr>
    </w:lvl>
    <w:lvl w:ilvl="5" w:tplc="A4A873E0" w:tentative="1">
      <w:start w:val="1"/>
      <w:numFmt w:val="lowerRoman"/>
      <w:lvlText w:val="%6."/>
      <w:lvlJc w:val="right"/>
      <w:pPr>
        <w:ind w:left="4049" w:hanging="180"/>
      </w:pPr>
    </w:lvl>
    <w:lvl w:ilvl="6" w:tplc="EA160742" w:tentative="1">
      <w:start w:val="1"/>
      <w:numFmt w:val="decimal"/>
      <w:lvlText w:val="%7."/>
      <w:lvlJc w:val="left"/>
      <w:pPr>
        <w:ind w:left="4769" w:hanging="360"/>
      </w:pPr>
    </w:lvl>
    <w:lvl w:ilvl="7" w:tplc="E97000FA" w:tentative="1">
      <w:start w:val="1"/>
      <w:numFmt w:val="lowerLetter"/>
      <w:lvlText w:val="%8."/>
      <w:lvlJc w:val="left"/>
      <w:pPr>
        <w:ind w:left="5489" w:hanging="360"/>
      </w:pPr>
    </w:lvl>
    <w:lvl w:ilvl="8" w:tplc="B1548A2A" w:tentative="1">
      <w:start w:val="1"/>
      <w:numFmt w:val="lowerRoman"/>
      <w:lvlText w:val="%9."/>
      <w:lvlJc w:val="right"/>
      <w:pPr>
        <w:ind w:left="6209" w:hanging="180"/>
      </w:pPr>
    </w:lvl>
  </w:abstractNum>
  <w:abstractNum w:abstractNumId="9" w15:restartNumberingAfterBreak="0">
    <w:nsid w:val="763365E3"/>
    <w:multiLevelType w:val="hybridMultilevel"/>
    <w:tmpl w:val="066A5E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6220313">
    <w:abstractNumId w:val="5"/>
  </w:num>
  <w:num w:numId="2" w16cid:durableId="662048479">
    <w:abstractNumId w:val="0"/>
  </w:num>
  <w:num w:numId="3" w16cid:durableId="467630136">
    <w:abstractNumId w:val="4"/>
  </w:num>
  <w:num w:numId="4" w16cid:durableId="233703084">
    <w:abstractNumId w:val="2"/>
  </w:num>
  <w:num w:numId="5" w16cid:durableId="17047494">
    <w:abstractNumId w:val="6"/>
  </w:num>
  <w:num w:numId="6" w16cid:durableId="940599773">
    <w:abstractNumId w:val="7"/>
  </w:num>
  <w:num w:numId="7" w16cid:durableId="325520557">
    <w:abstractNumId w:val="3"/>
  </w:num>
  <w:num w:numId="8" w16cid:durableId="1915431841">
    <w:abstractNumId w:val="1"/>
  </w:num>
  <w:num w:numId="9" w16cid:durableId="16956888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A3"/>
    <w:rsid w:val="00036F34"/>
    <w:rsid w:val="000B36F9"/>
    <w:rsid w:val="0011179B"/>
    <w:rsid w:val="00124A51"/>
    <w:rsid w:val="00203783"/>
    <w:rsid w:val="002270F5"/>
    <w:rsid w:val="002924CB"/>
    <w:rsid w:val="00303031"/>
    <w:rsid w:val="00386E02"/>
    <w:rsid w:val="003C5F7D"/>
    <w:rsid w:val="003C7D5D"/>
    <w:rsid w:val="004443BD"/>
    <w:rsid w:val="00462327"/>
    <w:rsid w:val="005429AC"/>
    <w:rsid w:val="00563B1C"/>
    <w:rsid w:val="00574728"/>
    <w:rsid w:val="00600961"/>
    <w:rsid w:val="0069129E"/>
    <w:rsid w:val="00747281"/>
    <w:rsid w:val="00784334"/>
    <w:rsid w:val="008769F7"/>
    <w:rsid w:val="00885796"/>
    <w:rsid w:val="008F45A3"/>
    <w:rsid w:val="0095628B"/>
    <w:rsid w:val="009E13D2"/>
    <w:rsid w:val="00A427AD"/>
    <w:rsid w:val="00A64CC2"/>
    <w:rsid w:val="00B4597C"/>
    <w:rsid w:val="00BE2B0D"/>
    <w:rsid w:val="00C23B1E"/>
    <w:rsid w:val="00E20A06"/>
    <w:rsid w:val="00E51EAB"/>
    <w:rsid w:val="00EE7E34"/>
    <w:rsid w:val="00F24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4FB1"/>
  <w15:docId w15:val="{EBEF11C8-0D8B-4217-AA12-D8DDB5BD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81"/>
    <w:pPr>
      <w:spacing w:after="160" w:line="259" w:lineRule="auto"/>
    </w:pPr>
    <w:rPr>
      <w:rFonts w:eastAsia="Calibri" w:cs="Calibri"/>
      <w:color w:val="000000"/>
      <w:sz w:val="22"/>
      <w:szCs w:val="22"/>
      <w:lang w:val="en-US" w:eastAsia="en-US"/>
    </w:rPr>
  </w:style>
  <w:style w:type="paragraph" w:styleId="Heading2">
    <w:name w:val="heading 2"/>
    <w:basedOn w:val="Normal"/>
    <w:link w:val="Heading2Char"/>
    <w:uiPriority w:val="9"/>
    <w:unhideWhenUsed/>
    <w:qFormat/>
    <w:pPr>
      <w:widowControl w:val="0"/>
      <w:autoSpaceDE w:val="0"/>
      <w:autoSpaceDN w:val="0"/>
      <w:spacing w:after="0" w:line="240" w:lineRule="auto"/>
      <w:ind w:left="217"/>
      <w:outlineLvl w:val="1"/>
    </w:pPr>
    <w:rPr>
      <w:rFonts w:ascii="Roboto" w:eastAsia="Roboto" w:hAnsi="Roboto" w:cs="Roboto"/>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lang w:val="en-US" w:eastAsia="en-US"/>
    </w:rPr>
    <w:tblPr>
      <w:tblCellMar>
        <w:top w:w="0" w:type="dxa"/>
        <w:left w:w="0" w:type="dxa"/>
        <w:bottom w:w="0" w:type="dxa"/>
        <w:right w:w="0" w:type="dxa"/>
      </w:tblCellMar>
    </w:tblPr>
  </w:style>
  <w:style w:type="character" w:styleId="Hyperlink">
    <w:name w:val="Hyperlink"/>
    <w:uiPriority w:val="99"/>
    <w:rPr>
      <w:color w:val="0563C1"/>
      <w:u w:val="single"/>
    </w:rPr>
  </w:style>
  <w:style w:type="character" w:customStyle="1" w:styleId="UnresolvedMention1">
    <w:name w:val="Unresolved Mention1"/>
    <w:uiPriority w:val="99"/>
    <w:rPr>
      <w:color w:val="605E5C"/>
      <w:shd w:val="clear" w:color="auto" w:fill="E1DFDD"/>
    </w:rPr>
  </w:style>
  <w:style w:type="paragraph" w:styleId="BodyText">
    <w:name w:val="Body Text"/>
    <w:basedOn w:val="Normal"/>
    <w:link w:val="BodyTextChar"/>
    <w:uiPriority w:val="1"/>
    <w:qFormat/>
    <w:pPr>
      <w:widowControl w:val="0"/>
      <w:autoSpaceDE w:val="0"/>
      <w:autoSpaceDN w:val="0"/>
      <w:spacing w:after="0" w:line="240" w:lineRule="auto"/>
    </w:pPr>
    <w:rPr>
      <w:rFonts w:ascii="Roboto" w:eastAsia="Roboto" w:hAnsi="Roboto" w:cs="Roboto"/>
      <w:color w:val="auto"/>
      <w:sz w:val="16"/>
      <w:szCs w:val="16"/>
    </w:rPr>
  </w:style>
  <w:style w:type="character" w:customStyle="1" w:styleId="BodyTextChar">
    <w:name w:val="Body Text Char"/>
    <w:link w:val="BodyText"/>
    <w:uiPriority w:val="1"/>
    <w:rPr>
      <w:rFonts w:ascii="Roboto" w:eastAsia="Roboto" w:hAnsi="Roboto" w:cs="Roboto"/>
      <w:sz w:val="16"/>
      <w:szCs w:val="16"/>
      <w:lang w:val="en-US" w:eastAsia="en-US"/>
    </w:rPr>
  </w:style>
  <w:style w:type="character" w:customStyle="1" w:styleId="Heading2Char">
    <w:name w:val="Heading 2 Char"/>
    <w:link w:val="Heading2"/>
    <w:uiPriority w:val="9"/>
    <w:rPr>
      <w:rFonts w:ascii="Roboto" w:eastAsia="Roboto" w:hAnsi="Roboto" w:cs="Roboto"/>
      <w:b/>
      <w:bCs/>
      <w:sz w:val="22"/>
      <w:szCs w:val="22"/>
      <w:lang w:val="en-US" w:eastAsia="en-US"/>
    </w:rPr>
  </w:style>
  <w:style w:type="character" w:styleId="UnresolvedMention">
    <w:name w:val="Unresolved Mention"/>
    <w:basedOn w:val="DefaultParagraphFont"/>
    <w:uiPriority w:val="99"/>
    <w:semiHidden/>
    <w:unhideWhenUsed/>
    <w:rsid w:val="00885796"/>
    <w:rPr>
      <w:color w:val="605E5C"/>
      <w:shd w:val="clear" w:color="auto" w:fill="E1DFDD"/>
    </w:rPr>
  </w:style>
  <w:style w:type="paragraph" w:styleId="ListParagraph">
    <w:name w:val="List Paragraph"/>
    <w:basedOn w:val="Normal"/>
    <w:uiPriority w:val="34"/>
    <w:qFormat/>
    <w:rsid w:val="00747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886714">
      <w:bodyDiv w:val="1"/>
      <w:marLeft w:val="0"/>
      <w:marRight w:val="0"/>
      <w:marTop w:val="0"/>
      <w:marBottom w:val="0"/>
      <w:divBdr>
        <w:top w:val="none" w:sz="0" w:space="0" w:color="auto"/>
        <w:left w:val="none" w:sz="0" w:space="0" w:color="auto"/>
        <w:bottom w:val="none" w:sz="0" w:space="0" w:color="auto"/>
        <w:right w:val="none" w:sz="0" w:space="0" w:color="auto"/>
      </w:divBdr>
    </w:div>
    <w:div w:id="166096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20gayathridhanush" TargetMode="External"/><Relationship Id="rId3" Type="http://schemas.openxmlformats.org/officeDocument/2006/relationships/styles" Target="styles.xml"/><Relationship Id="rId7" Type="http://schemas.openxmlformats.org/officeDocument/2006/relationships/hyperlink" Target="mailto:dgayathridhanus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ayathridha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89964-A4BE-47CC-8495-5A03DD84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Gayathri d</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Gayathri d</dc:title>
  <dc:creator>D.Gayathri</dc:creator>
  <cp:keywords>DAF-CKTL3PA,BAF8yEeImTY</cp:keywords>
  <cp:lastModifiedBy>Gayathri Gayathri</cp:lastModifiedBy>
  <cp:revision>26</cp:revision>
  <dcterms:created xsi:type="dcterms:W3CDTF">2024-11-15T15:31:00Z</dcterms:created>
  <dcterms:modified xsi:type="dcterms:W3CDTF">2024-11-16T18:47:00Z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ce9099a426dc4dd6b448adce2c11eebd</vt:lpwstr>
  </property>
</Properties>
</file>